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E50BF" w14:textId="2CD1B936" w:rsidR="0043463E" w:rsidRPr="00C0191D" w:rsidRDefault="00593151" w:rsidP="00877B1E">
      <w:pPr>
        <w:suppressLineNumbers/>
        <w:spacing w:line="276" w:lineRule="auto"/>
        <w:jc w:val="center"/>
        <w:rPr>
          <w:rFonts w:cs="Times New Roman"/>
          <w:b/>
          <w:sz w:val="44"/>
        </w:rPr>
      </w:pPr>
      <w:r>
        <w:rPr>
          <w:rFonts w:cs="Times New Roman"/>
          <w:b/>
          <w:sz w:val="44"/>
        </w:rPr>
        <w:t xml:space="preserve">LUNA: </w:t>
      </w:r>
      <w:r w:rsidR="00C0191D">
        <w:rPr>
          <w:rFonts w:cs="Times New Roman"/>
          <w:b/>
          <w:sz w:val="44"/>
        </w:rPr>
        <w:t>A</w:t>
      </w:r>
      <w:r>
        <w:rPr>
          <w:rFonts w:cs="Times New Roman"/>
          <w:b/>
          <w:sz w:val="44"/>
        </w:rPr>
        <w:t xml:space="preserve"> Low Cost </w:t>
      </w:r>
      <w:del w:id="0" w:author="Nayak, Ayush" w:date="2021-12-30T12:30:00Z">
        <w:r w:rsidDel="009953F3">
          <w:rPr>
            <w:rFonts w:cs="Times New Roman"/>
            <w:b/>
            <w:sz w:val="44"/>
          </w:rPr>
          <w:delText>Near-UV</w:delText>
        </w:r>
      </w:del>
      <w:ins w:id="1" w:author="Nayak, Ayush" w:date="2021-12-30T12:30:00Z">
        <w:r w:rsidR="009953F3">
          <w:rPr>
            <w:rFonts w:cs="Times New Roman"/>
            <w:b/>
            <w:sz w:val="44"/>
          </w:rPr>
          <w:t>480nm</w:t>
        </w:r>
      </w:ins>
      <w:r w:rsidR="00C0191D">
        <w:rPr>
          <w:rFonts w:cs="Times New Roman"/>
          <w:b/>
          <w:sz w:val="44"/>
        </w:rPr>
        <w:t xml:space="preserve"> Laser Communication System for high-speed secure data transfer to remote areas.</w:t>
      </w:r>
    </w:p>
    <w:p w14:paraId="437C8E8C" w14:textId="77777777" w:rsidR="00C0191D" w:rsidRDefault="00C0191D">
      <w:pPr>
        <w:suppressLineNumbers/>
        <w:spacing w:line="480" w:lineRule="auto"/>
        <w:jc w:val="center"/>
        <w:rPr>
          <w:rFonts w:cs="Times New Roman"/>
        </w:rPr>
      </w:pPr>
    </w:p>
    <w:p w14:paraId="1C755E90" w14:textId="77777777" w:rsidR="00C0191D" w:rsidRDefault="00C0191D">
      <w:pPr>
        <w:suppressLineNumbers/>
        <w:spacing w:line="360" w:lineRule="auto"/>
        <w:jc w:val="center"/>
        <w:rPr>
          <w:rFonts w:cs="Times New Roman"/>
        </w:rPr>
      </w:pPr>
      <w:r>
        <w:rPr>
          <w:rFonts w:cs="Times New Roman"/>
        </w:rPr>
        <w:t>Ayush Nayak</w:t>
      </w:r>
    </w:p>
    <w:p w14:paraId="5D7ABDFD" w14:textId="6822993C" w:rsidR="007855E3" w:rsidRPr="0050186A" w:rsidRDefault="00C0191D">
      <w:pPr>
        <w:suppressLineNumbers/>
        <w:spacing w:line="360" w:lineRule="auto"/>
        <w:jc w:val="center"/>
        <w:rPr>
          <w:rFonts w:cs="Times New Roman"/>
        </w:rPr>
      </w:pPr>
      <w:r>
        <w:rPr>
          <w:rFonts w:cs="Times New Roman"/>
        </w:rPr>
        <w:t>Westview High Schoo</w:t>
      </w:r>
      <w:r w:rsidR="0050186A">
        <w:rPr>
          <w:rFonts w:cs="Times New Roman"/>
        </w:rPr>
        <w:t>l</w:t>
      </w:r>
    </w:p>
    <w:p w14:paraId="6036260E" w14:textId="53BB14A1" w:rsidR="00C0191D" w:rsidRDefault="00C0191D">
      <w:pPr>
        <w:suppressLineNumbers/>
        <w:spacing w:line="480" w:lineRule="auto"/>
        <w:jc w:val="both"/>
        <w:rPr>
          <w:rFonts w:cs="Times New Roman"/>
        </w:rPr>
        <w:pPrChange w:id="2" w:author="Microsoft Office User" w:date="2021-12-30T16:41:00Z">
          <w:pPr>
            <w:suppressLineNumbers/>
            <w:spacing w:line="480" w:lineRule="auto"/>
          </w:pPr>
        </w:pPrChange>
      </w:pPr>
    </w:p>
    <w:p w14:paraId="359F23B4" w14:textId="4B133928" w:rsidR="00F257DD" w:rsidRDefault="00347B45">
      <w:pPr>
        <w:suppressLineNumbers/>
        <w:spacing w:line="480" w:lineRule="auto"/>
        <w:jc w:val="both"/>
        <w:rPr>
          <w:rFonts w:cs="Times New Roman"/>
        </w:rPr>
        <w:pPrChange w:id="3" w:author="Microsoft Office User" w:date="2021-12-30T16:41:00Z">
          <w:pPr>
            <w:suppressLineNumbers/>
            <w:spacing w:line="480" w:lineRule="auto"/>
          </w:pPr>
        </w:pPrChange>
      </w:pPr>
      <w:commentRangeStart w:id="4"/>
      <w:r>
        <w:rPr>
          <w:rFonts w:eastAsia="Times New Roman" w:cs="Times New Roman"/>
          <w:b/>
          <w:noProof/>
        </w:rPr>
        <w:drawing>
          <wp:anchor distT="0" distB="0" distL="114300" distR="114300" simplePos="0" relativeHeight="251659264" behindDoc="0" locked="0" layoutInCell="1" allowOverlap="1" wp14:anchorId="646DE174" wp14:editId="064B9E18">
            <wp:simplePos x="0" y="0"/>
            <wp:positionH relativeFrom="column">
              <wp:posOffset>155575</wp:posOffset>
            </wp:positionH>
            <wp:positionV relativeFrom="paragraph">
              <wp:posOffset>916305</wp:posOffset>
            </wp:positionV>
            <wp:extent cx="5742940" cy="2607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2-22 at 5.01.14 PM.png"/>
                    <pic:cNvPicPr/>
                  </pic:nvPicPr>
                  <pic:blipFill rotWithShape="1">
                    <a:blip r:embed="rId8" cstate="print">
                      <a:extLst>
                        <a:ext uri="{28A0092B-C50C-407E-A947-70E740481C1C}">
                          <a14:useLocalDpi xmlns:a14="http://schemas.microsoft.com/office/drawing/2010/main" val="0"/>
                        </a:ext>
                      </a:extLst>
                    </a:blip>
                    <a:srcRect l="5195" r="4427"/>
                    <a:stretch/>
                  </pic:blipFill>
                  <pic:spPr bwMode="auto">
                    <a:xfrm>
                      <a:off x="0" y="0"/>
                      <a:ext cx="5742940" cy="2607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4"/>
      <w:r w:rsidR="008B3A86">
        <w:rPr>
          <w:rStyle w:val="CommentReference"/>
        </w:rPr>
        <w:commentReference w:id="4"/>
      </w:r>
      <w:r w:rsidR="00C0191D">
        <w:rPr>
          <w:rFonts w:cs="Times New Roman"/>
        </w:rPr>
        <w:br w:type="page"/>
      </w:r>
    </w:p>
    <w:p w14:paraId="131688B9" w14:textId="2FAAB14B" w:rsidR="00F257DD" w:rsidRDefault="00F257DD">
      <w:pPr>
        <w:spacing w:line="480" w:lineRule="auto"/>
        <w:jc w:val="both"/>
        <w:rPr>
          <w:rFonts w:cs="Times New Roman"/>
          <w:b/>
        </w:rPr>
        <w:pPrChange w:id="5" w:author="Microsoft Office User" w:date="2021-12-30T16:41:00Z">
          <w:pPr>
            <w:spacing w:line="480" w:lineRule="auto"/>
          </w:pPr>
        </w:pPrChange>
      </w:pPr>
      <w:r>
        <w:rPr>
          <w:rFonts w:cs="Times New Roman"/>
          <w:b/>
        </w:rPr>
        <w:lastRenderedPageBreak/>
        <w:t>Abstract:</w:t>
      </w:r>
    </w:p>
    <w:p w14:paraId="42605626" w14:textId="6B2919E2" w:rsidR="00F257DD" w:rsidRPr="00F257DD" w:rsidRDefault="00D23B63">
      <w:pPr>
        <w:spacing w:line="480" w:lineRule="auto"/>
        <w:jc w:val="both"/>
        <w:rPr>
          <w:rFonts w:cs="Times New Roman"/>
        </w:rPr>
        <w:pPrChange w:id="6" w:author="Microsoft Office User" w:date="2021-12-30T16:41:00Z">
          <w:pPr>
            <w:spacing w:line="480" w:lineRule="auto"/>
          </w:pPr>
        </w:pPrChange>
      </w:pPr>
      <w:r>
        <w:rPr>
          <w:rFonts w:cs="Times New Roman"/>
        </w:rPr>
        <w:t xml:space="preserve">    The Internet is easily the hallmark invention of the late 20</w:t>
      </w:r>
      <w:r w:rsidRPr="00D23B63">
        <w:rPr>
          <w:rFonts w:cs="Times New Roman"/>
          <w:vertAlign w:val="superscript"/>
        </w:rPr>
        <w:t>th</w:t>
      </w:r>
      <w:r>
        <w:rPr>
          <w:rFonts w:cs="Times New Roman"/>
        </w:rPr>
        <w:t xml:space="preserve"> century, connecting people and powering our world to new levels of prosperity. </w:t>
      </w:r>
      <w:del w:id="7" w:author="Charles Paxson" w:date="2021-12-29T14:23:00Z">
        <w:r w:rsidDel="00534341">
          <w:rPr>
            <w:rFonts w:cs="Times New Roman"/>
          </w:rPr>
          <w:delText>Amid this, h</w:delText>
        </w:r>
      </w:del>
      <w:ins w:id="8" w:author="Charles Paxson" w:date="2021-12-29T14:23:00Z">
        <w:r w:rsidR="00534341">
          <w:rPr>
            <w:rFonts w:cs="Times New Roman"/>
          </w:rPr>
          <w:t>H</w:t>
        </w:r>
      </w:ins>
      <w:r>
        <w:rPr>
          <w:rFonts w:cs="Times New Roman"/>
        </w:rPr>
        <w:t>owever, j</w:t>
      </w:r>
      <w:r w:rsidR="00CD1A2F">
        <w:rPr>
          <w:rFonts w:cs="Times New Roman"/>
        </w:rPr>
        <w:t xml:space="preserve">ust </w:t>
      </w:r>
      <w:r>
        <w:rPr>
          <w:rFonts w:cs="Times New Roman"/>
        </w:rPr>
        <w:t>under</w:t>
      </w:r>
      <w:r w:rsidR="00CD1A2F">
        <w:rPr>
          <w:rFonts w:cs="Times New Roman"/>
        </w:rPr>
        <w:t xml:space="preserve"> half of the world </w:t>
      </w:r>
      <w:r>
        <w:rPr>
          <w:rFonts w:cs="Times New Roman"/>
        </w:rPr>
        <w:t xml:space="preserve">doesn’t use </w:t>
      </w:r>
      <w:del w:id="9" w:author="Microsoft Office User" w:date="2021-12-30T16:35:00Z">
        <w:r w:rsidDel="003636A8">
          <w:rPr>
            <w:rFonts w:cs="Times New Roman"/>
          </w:rPr>
          <w:delText xml:space="preserve">the Internet, </w:delText>
        </w:r>
      </w:del>
      <w:ins w:id="10" w:author="Microsoft Office User" w:date="2021-12-30T16:35:00Z">
        <w:r w:rsidR="003636A8">
          <w:rPr>
            <w:rFonts w:cs="Times New Roman"/>
          </w:rPr>
          <w:t xml:space="preserve">it, </w:t>
        </w:r>
      </w:ins>
      <w:del w:id="11" w:author="Charles Paxson" w:date="2021-12-29T14:23:00Z">
        <w:r w:rsidDel="00534341">
          <w:rPr>
            <w:rFonts w:cs="Times New Roman"/>
          </w:rPr>
          <w:delText>with</w:delText>
        </w:r>
        <w:r w:rsidR="00CD1A2F" w:rsidDel="00534341">
          <w:rPr>
            <w:rFonts w:cs="Times New Roman"/>
          </w:rPr>
          <w:delText xml:space="preserve"> </w:delText>
        </w:r>
      </w:del>
      <w:del w:id="12" w:author="Charles Paxson" w:date="2021-12-29T14:24:00Z">
        <w:r w:rsidR="00CD1A2F" w:rsidDel="00534341">
          <w:rPr>
            <w:rFonts w:cs="Times New Roman"/>
          </w:rPr>
          <w:delText xml:space="preserve">this figure </w:delText>
        </w:r>
      </w:del>
      <w:del w:id="13" w:author="Charles Paxson" w:date="2021-12-29T14:23:00Z">
        <w:r w:rsidDel="00534341">
          <w:rPr>
            <w:rFonts w:cs="Times New Roman"/>
          </w:rPr>
          <w:delText>is</w:delText>
        </w:r>
      </w:del>
      <w:del w:id="14" w:author="Charles Paxson" w:date="2021-12-29T14:24:00Z">
        <w:r w:rsidDel="00534341">
          <w:rPr>
            <w:rFonts w:cs="Times New Roman"/>
          </w:rPr>
          <w:delText xml:space="preserve"> almost three quarters in rural areas</w:delText>
        </w:r>
      </w:del>
      <w:ins w:id="15" w:author="Charles Paxson" w:date="2021-12-29T14:24:00Z">
        <w:r w:rsidR="00534341">
          <w:rPr>
            <w:rFonts w:cs="Times New Roman"/>
          </w:rPr>
          <w:t>sometimes reaching three quarters</w:t>
        </w:r>
      </w:ins>
      <w:ins w:id="16" w:author="Microsoft Office User" w:date="2021-12-30T16:35:00Z">
        <w:r w:rsidR="003636A8">
          <w:rPr>
            <w:rFonts w:cs="Times New Roman"/>
          </w:rPr>
          <w:t xml:space="preserve"> of the population</w:t>
        </w:r>
      </w:ins>
      <w:ins w:id="17" w:author="Charles Paxson" w:date="2021-12-29T14:24:00Z">
        <w:r w:rsidR="00534341">
          <w:rPr>
            <w:rFonts w:cs="Times New Roman"/>
          </w:rPr>
          <w:t xml:space="preserve"> in especially rural areas</w:t>
        </w:r>
      </w:ins>
      <w:r>
        <w:rPr>
          <w:rFonts w:cs="Times New Roman"/>
        </w:rPr>
        <w:t>.</w:t>
      </w:r>
      <w:r w:rsidR="00CD1A2F">
        <w:rPr>
          <w:rFonts w:cs="Times New Roman"/>
        </w:rPr>
        <w:t xml:space="preserve"> </w:t>
      </w:r>
      <w:commentRangeStart w:id="18"/>
      <w:del w:id="19" w:author="Ayush Nayak" w:date="2021-12-29T15:26:00Z">
        <w:r w:rsidR="00B8486F" w:rsidDel="004A38C2">
          <w:rPr>
            <w:rFonts w:cs="Times New Roman"/>
          </w:rPr>
          <w:delText xml:space="preserve">As </w:delText>
        </w:r>
        <w:r w:rsidR="00CD1A2F" w:rsidDel="004A38C2">
          <w:rPr>
            <w:rFonts w:cs="Times New Roman"/>
          </w:rPr>
          <w:delText xml:space="preserve">prosperity </w:delText>
        </w:r>
        <w:r w:rsidR="00B8486F" w:rsidDel="004A38C2">
          <w:rPr>
            <w:rFonts w:cs="Times New Roman"/>
          </w:rPr>
          <w:delText xml:space="preserve">and improving conditions are </w:delText>
        </w:r>
        <w:r w:rsidR="00CD1A2F" w:rsidDel="004A38C2">
          <w:rPr>
            <w:rFonts w:cs="Times New Roman"/>
          </w:rPr>
          <w:delText>directly tied to it, broadcasting interne</w:delText>
        </w:r>
        <w:r w:rsidR="00FA2D3C" w:rsidDel="004A38C2">
          <w:rPr>
            <w:rFonts w:cs="Times New Roman"/>
          </w:rPr>
          <w:delText xml:space="preserve">t, and the ideas, information, education, and even entertainment that come with it to </w:delText>
        </w:r>
        <w:r w:rsidR="00FA2D3C" w:rsidDel="004A38C2">
          <w:rPr>
            <w:rFonts w:cs="Times New Roman"/>
            <w:i/>
          </w:rPr>
          <w:delText>everyone</w:delText>
        </w:r>
        <w:r w:rsidR="00FA2D3C" w:rsidDel="004A38C2">
          <w:rPr>
            <w:rFonts w:cs="Times New Roman"/>
          </w:rPr>
          <w:delText xml:space="preserve"> should be humanities forefront goal</w:delText>
        </w:r>
        <w:commentRangeEnd w:id="18"/>
        <w:r w:rsidR="0054718F" w:rsidDel="004A38C2">
          <w:rPr>
            <w:rStyle w:val="CommentReference"/>
          </w:rPr>
          <w:commentReference w:id="18"/>
        </w:r>
        <w:r w:rsidR="00FA2D3C" w:rsidDel="004A38C2">
          <w:rPr>
            <w:rFonts w:cs="Times New Roman"/>
          </w:rPr>
          <w:delText>.</w:delText>
        </w:r>
      </w:del>
      <w:ins w:id="20" w:author="Ayush Nayak" w:date="2021-12-29T15:26:00Z">
        <w:r w:rsidR="004A38C2">
          <w:rPr>
            <w:rFonts w:cs="Times New Roman"/>
          </w:rPr>
          <w:t xml:space="preserve">As internet access means prosperity, information, ideas and education, humanities forefront goal should be projecting the internet to </w:t>
        </w:r>
        <w:r w:rsidR="004A38C2">
          <w:rPr>
            <w:rFonts w:cs="Times New Roman"/>
            <w:i/>
            <w:iCs/>
          </w:rPr>
          <w:t>everyone</w:t>
        </w:r>
        <w:r w:rsidR="004A38C2">
          <w:rPr>
            <w:rFonts w:cs="Times New Roman"/>
          </w:rPr>
          <w:t xml:space="preserve">. </w:t>
        </w:r>
      </w:ins>
      <w:r w:rsidR="00FA2D3C">
        <w:rPr>
          <w:rFonts w:cs="Times New Roman"/>
        </w:rPr>
        <w:t xml:space="preserve"> Unfortunately, in a world driven by </w:t>
      </w:r>
      <w:r w:rsidR="00F75BB3">
        <w:rPr>
          <w:rFonts w:cs="Times New Roman"/>
        </w:rPr>
        <w:t>money</w:t>
      </w:r>
      <w:r w:rsidR="00FA2D3C">
        <w:rPr>
          <w:rFonts w:cs="Times New Roman"/>
        </w:rPr>
        <w:t xml:space="preserve">, small </w:t>
      </w:r>
      <w:del w:id="21" w:author="Charles Paxson" w:date="2021-12-29T14:30:00Z">
        <w:r w:rsidR="00FA2D3C" w:rsidDel="0054718F">
          <w:rPr>
            <w:rFonts w:cs="Times New Roman"/>
          </w:rPr>
          <w:delText xml:space="preserve">unprofitable </w:delText>
        </w:r>
      </w:del>
      <w:r w:rsidR="00FA2D3C">
        <w:rPr>
          <w:rFonts w:cs="Times New Roman"/>
        </w:rPr>
        <w:t xml:space="preserve">remote areas – the areas that need the </w:t>
      </w:r>
      <w:del w:id="22" w:author="Charles Paxson" w:date="2021-12-29T14:31:00Z">
        <w:r w:rsidR="00FA2D3C" w:rsidDel="0054718F">
          <w:rPr>
            <w:rFonts w:cs="Times New Roman"/>
          </w:rPr>
          <w:delText>i</w:delText>
        </w:r>
      </w:del>
      <w:ins w:id="23" w:author="Charles Paxson" w:date="2021-12-29T14:31:00Z">
        <w:r w:rsidR="0054718F">
          <w:rPr>
            <w:rFonts w:cs="Times New Roman"/>
          </w:rPr>
          <w:t>I</w:t>
        </w:r>
      </w:ins>
      <w:r w:rsidR="00FA2D3C">
        <w:rPr>
          <w:rFonts w:cs="Times New Roman"/>
        </w:rPr>
        <w:t>nternet the most – are</w:t>
      </w:r>
      <w:ins w:id="24" w:author="Ayush Nayak" w:date="2021-12-29T15:26:00Z">
        <w:r w:rsidR="004A38C2">
          <w:rPr>
            <w:rFonts w:cs="Times New Roman"/>
          </w:rPr>
          <w:t xml:space="preserve"> </w:t>
        </w:r>
      </w:ins>
      <w:del w:id="25" w:author="Charles Paxson" w:date="2021-12-29T14:32:00Z">
        <w:r w:rsidR="00FA2D3C" w:rsidDel="0054718F">
          <w:rPr>
            <w:rFonts w:cs="Times New Roman"/>
          </w:rPr>
          <w:delText xml:space="preserve">, outside of publicity stunts, </w:delText>
        </w:r>
      </w:del>
      <w:ins w:id="26" w:author="Charles Paxson" w:date="2021-12-29T14:32:00Z">
        <w:r w:rsidR="0054718F">
          <w:rPr>
            <w:rFonts w:cs="Times New Roman"/>
          </w:rPr>
          <w:t>unprofitable and</w:t>
        </w:r>
      </w:ins>
      <w:ins w:id="27" w:author="Microsoft Office User" w:date="2021-12-30T15:29:00Z">
        <w:r w:rsidR="00902CCF">
          <w:rPr>
            <w:rFonts w:cs="Times New Roman"/>
          </w:rPr>
          <w:t xml:space="preserve"> </w:t>
        </w:r>
      </w:ins>
      <w:ins w:id="28" w:author="Charles Paxson" w:date="2021-12-29T14:32:00Z">
        <w:del w:id="29" w:author="Microsoft Office User" w:date="2021-12-30T15:21:00Z">
          <w:r w:rsidR="0054718F" w:rsidDel="003A1E3C">
            <w:rPr>
              <w:rFonts w:cs="Times New Roman"/>
            </w:rPr>
            <w:delText xml:space="preserve"> are </w:delText>
          </w:r>
        </w:del>
      </w:ins>
      <w:r w:rsidR="00FA2D3C">
        <w:rPr>
          <w:rFonts w:cs="Times New Roman"/>
        </w:rPr>
        <w:t>left out of the conversation. This project aims to change that, creating a</w:t>
      </w:r>
      <w:ins w:id="30" w:author="Microsoft Office User" w:date="2021-12-30T13:30:00Z">
        <w:r w:rsidR="00ED4E21">
          <w:rPr>
            <w:rFonts w:cs="Times New Roman"/>
          </w:rPr>
          <w:t>n extremely</w:t>
        </w:r>
      </w:ins>
      <w:r w:rsidR="00FA2D3C">
        <w:rPr>
          <w:rFonts w:cs="Times New Roman"/>
        </w:rPr>
        <w:t xml:space="preserve"> </w:t>
      </w:r>
      <w:del w:id="31" w:author="Ayush Nayak" w:date="2021-12-29T23:08:00Z">
        <w:r w:rsidR="00FA2D3C" w:rsidDel="00EB3C3D">
          <w:rPr>
            <w:rFonts w:cs="Times New Roman"/>
          </w:rPr>
          <w:delText>low cost</w:delText>
        </w:r>
      </w:del>
      <w:ins w:id="32" w:author="Ayush Nayak" w:date="2021-12-29T23:08:00Z">
        <w:r w:rsidR="00EB3C3D">
          <w:rPr>
            <w:rFonts w:cs="Times New Roman"/>
          </w:rPr>
          <w:t>low-cost</w:t>
        </w:r>
      </w:ins>
      <w:r w:rsidR="00FA2D3C">
        <w:rPr>
          <w:rFonts w:cs="Times New Roman"/>
        </w:rPr>
        <w:t xml:space="preserve"> </w:t>
      </w:r>
      <w:ins w:id="33" w:author="Charles Paxson" w:date="2021-12-29T14:32:00Z">
        <w:del w:id="34" w:author="Microsoft Office User" w:date="2021-12-30T13:30:00Z">
          <w:r w:rsidR="0054718F" w:rsidDel="00ED4E21">
            <w:rPr>
              <w:rFonts w:cs="Times New Roman"/>
            </w:rPr>
            <w:delText>n</w:delText>
          </w:r>
        </w:del>
      </w:ins>
      <w:del w:id="35" w:author="Microsoft Office User" w:date="2021-12-30T13:30:00Z">
        <w:r w:rsidR="00FA2D3C" w:rsidDel="00ED4E21">
          <w:rPr>
            <w:rFonts w:cs="Times New Roman"/>
          </w:rPr>
          <w:delText xml:space="preserve">Near-UV </w:delText>
        </w:r>
      </w:del>
      <w:r w:rsidR="00F75BB3">
        <w:rPr>
          <w:rFonts w:cs="Times New Roman"/>
        </w:rPr>
        <w:t xml:space="preserve">Laser </w:t>
      </w:r>
      <w:r w:rsidR="00FA2D3C">
        <w:rPr>
          <w:rFonts w:cs="Times New Roman"/>
        </w:rPr>
        <w:t xml:space="preserve">based data transfer device that when </w:t>
      </w:r>
      <w:del w:id="36" w:author="Microsoft Office User" w:date="2021-12-30T15:29:00Z">
        <w:r w:rsidR="00FA2D3C" w:rsidDel="00902CCF">
          <w:rPr>
            <w:rFonts w:cs="Times New Roman"/>
          </w:rPr>
          <w:delText>daisy-chained</w:delText>
        </w:r>
      </w:del>
      <w:ins w:id="37" w:author="Microsoft Office User" w:date="2021-12-30T15:29:00Z">
        <w:r w:rsidR="00902CCF">
          <w:rPr>
            <w:rFonts w:cs="Times New Roman"/>
          </w:rPr>
          <w:t>chained together</w:t>
        </w:r>
      </w:ins>
      <w:r w:rsidR="00FA2D3C">
        <w:rPr>
          <w:rFonts w:cs="Times New Roman"/>
        </w:rPr>
        <w:t xml:space="preserve"> over long distances </w:t>
      </w:r>
      <w:r w:rsidR="00F75BB3">
        <w:rPr>
          <w:rFonts w:cs="Times New Roman"/>
        </w:rPr>
        <w:t>can transfer data</w:t>
      </w:r>
      <w:del w:id="38" w:author="Microsoft Office User" w:date="2021-12-30T15:29:00Z">
        <w:r w:rsidR="00F75BB3" w:rsidDel="00902CCF">
          <w:rPr>
            <w:rFonts w:cs="Times New Roman"/>
          </w:rPr>
          <w:delText xml:space="preserve"> at extremely low costs </w:delText>
        </w:r>
      </w:del>
      <w:ins w:id="39" w:author="Charles Paxson" w:date="2021-12-29T14:32:00Z">
        <w:del w:id="40" w:author="Microsoft Office User" w:date="2021-12-30T15:29:00Z">
          <w:r w:rsidR="00BB2F8F" w:rsidDel="00902CCF">
            <w:rPr>
              <w:rFonts w:cs="Times New Roman"/>
            </w:rPr>
            <w:delText>cheaply</w:delText>
          </w:r>
        </w:del>
        <w:r w:rsidR="00BB2F8F">
          <w:rPr>
            <w:rFonts w:cs="Times New Roman"/>
          </w:rPr>
          <w:t xml:space="preserve"> </w:t>
        </w:r>
      </w:ins>
      <w:r w:rsidR="00F75BB3">
        <w:rPr>
          <w:rFonts w:cs="Times New Roman"/>
        </w:rPr>
        <w:t>across vast areas</w:t>
      </w:r>
      <w:r w:rsidR="00FA2D3C">
        <w:rPr>
          <w:rFonts w:cs="Times New Roman"/>
        </w:rPr>
        <w:t>.</w:t>
      </w:r>
      <w:del w:id="41" w:author="Microsoft Office User" w:date="2021-12-30T15:30:00Z">
        <w:r w:rsidR="00FA2D3C" w:rsidDel="006901B5">
          <w:rPr>
            <w:rFonts w:cs="Times New Roman"/>
          </w:rPr>
          <w:delText xml:space="preserve"> It targets </w:delText>
        </w:r>
        <w:commentRangeStart w:id="42"/>
        <w:r w:rsidR="00FA2D3C" w:rsidDel="006901B5">
          <w:rPr>
            <w:rFonts w:cs="Times New Roman"/>
          </w:rPr>
          <w:delText>100mbps data transfer over 20k</w:delText>
        </w:r>
        <w:r w:rsidR="00E464F1" w:rsidDel="006901B5">
          <w:rPr>
            <w:rFonts w:cs="Times New Roman"/>
          </w:rPr>
          <w:delText>m</w:delText>
        </w:r>
        <w:commentRangeEnd w:id="42"/>
        <w:r w:rsidR="00BB2F8F" w:rsidDel="006901B5">
          <w:rPr>
            <w:rStyle w:val="CommentReference"/>
          </w:rPr>
          <w:commentReference w:id="42"/>
        </w:r>
        <w:r w:rsidR="00FA2D3C" w:rsidDel="006901B5">
          <w:rPr>
            <w:rFonts w:cs="Times New Roman"/>
          </w:rPr>
          <w:delText>, while staying under a per module cost of $250.</w:delText>
        </w:r>
      </w:del>
      <w:r w:rsidR="00FA2D3C">
        <w:rPr>
          <w:rFonts w:cs="Times New Roman"/>
        </w:rPr>
        <w:t xml:space="preserve"> </w:t>
      </w:r>
      <w:r w:rsidR="00E53CB5">
        <w:rPr>
          <w:rFonts w:cs="Times New Roman"/>
        </w:rPr>
        <w:t xml:space="preserve">I plan on </w:t>
      </w:r>
      <w:del w:id="43" w:author="Charles Paxson" w:date="2021-12-29T14:33:00Z">
        <w:r w:rsidR="00E53CB5" w:rsidDel="00BB2F8F">
          <w:rPr>
            <w:rFonts w:cs="Times New Roman"/>
          </w:rPr>
          <w:delText>beginning by</w:delText>
        </w:r>
      </w:del>
      <w:del w:id="44" w:author="Microsoft Office User" w:date="2021-12-30T15:22:00Z">
        <w:r w:rsidR="00E53CB5" w:rsidDel="003A1E3C">
          <w:rPr>
            <w:rFonts w:cs="Times New Roman"/>
          </w:rPr>
          <w:delText xml:space="preserve"> </w:delText>
        </w:r>
      </w:del>
      <w:r w:rsidR="00E53CB5">
        <w:rPr>
          <w:rFonts w:cs="Times New Roman"/>
        </w:rPr>
        <w:t xml:space="preserve">starting with very manageable goals of just </w:t>
      </w:r>
      <w:commentRangeStart w:id="45"/>
      <w:del w:id="46" w:author="Ayush Nayak" w:date="2021-12-29T15:26:00Z">
        <w:r w:rsidR="00E53CB5" w:rsidDel="004A38C2">
          <w:rPr>
            <w:rFonts w:cs="Times New Roman"/>
          </w:rPr>
          <w:delText>20m</w:delText>
        </w:r>
        <w:commentRangeEnd w:id="45"/>
        <w:r w:rsidR="00BB2F8F" w:rsidDel="004A38C2">
          <w:rPr>
            <w:rStyle w:val="CommentReference"/>
          </w:rPr>
          <w:commentReference w:id="45"/>
        </w:r>
        <w:r w:rsidR="00E53CB5" w:rsidDel="004A38C2">
          <w:rPr>
            <w:rFonts w:cs="Times New Roman"/>
          </w:rPr>
          <w:delText xml:space="preserve"> </w:delText>
        </w:r>
      </w:del>
      <w:ins w:id="47" w:author="Ayush Nayak" w:date="2021-12-29T15:26:00Z">
        <w:r w:rsidR="004A38C2">
          <w:rPr>
            <w:rFonts w:cs="Times New Roman"/>
          </w:rPr>
          <w:t>20 meters</w:t>
        </w:r>
      </w:ins>
      <w:ins w:id="48" w:author="Microsoft Office User" w:date="2021-12-30T16:35:00Z">
        <w:r w:rsidR="00E56424">
          <w:rPr>
            <w:rFonts w:cs="Times New Roman"/>
          </w:rPr>
          <w:t xml:space="preserve"> of separation distance</w:t>
        </w:r>
      </w:ins>
      <w:ins w:id="49" w:author="Ayush Nayak" w:date="2021-12-29T15:26:00Z">
        <w:r w:rsidR="004A38C2">
          <w:rPr>
            <w:rFonts w:cs="Times New Roman"/>
          </w:rPr>
          <w:t xml:space="preserve"> </w:t>
        </w:r>
      </w:ins>
      <w:r w:rsidR="00E53CB5">
        <w:rPr>
          <w:rFonts w:cs="Times New Roman"/>
        </w:rPr>
        <w:t>and 20kbps</w:t>
      </w:r>
      <w:ins w:id="50" w:author="Microsoft Office User" w:date="2021-12-30T16:35:00Z">
        <w:r w:rsidR="00E56424">
          <w:rPr>
            <w:rFonts w:cs="Times New Roman"/>
          </w:rPr>
          <w:t xml:space="preserve"> of data</w:t>
        </w:r>
      </w:ins>
      <w:ins w:id="51" w:author="Microsoft Office User" w:date="2021-12-30T16:36:00Z">
        <w:r w:rsidR="00E56424">
          <w:rPr>
            <w:rFonts w:cs="Times New Roman"/>
          </w:rPr>
          <w:t xml:space="preserve"> speed</w:t>
        </w:r>
      </w:ins>
      <w:r w:rsidR="00E53CB5">
        <w:rPr>
          <w:rFonts w:cs="Times New Roman"/>
        </w:rPr>
        <w:t xml:space="preserve">, and </w:t>
      </w:r>
      <w:commentRangeStart w:id="52"/>
      <w:del w:id="53" w:author="Ayush Nayak" w:date="2021-12-29T15:26:00Z">
        <w:r w:rsidR="00E53CB5" w:rsidDel="004A38C2">
          <w:rPr>
            <w:rFonts w:cs="Times New Roman"/>
          </w:rPr>
          <w:delText>fine tuning the laser pointing</w:delText>
        </w:r>
        <w:commentRangeEnd w:id="52"/>
        <w:r w:rsidR="00BB2F8F" w:rsidDel="004A38C2">
          <w:rPr>
            <w:rStyle w:val="CommentReference"/>
          </w:rPr>
          <w:commentReference w:id="52"/>
        </w:r>
        <w:r w:rsidR="00E53CB5" w:rsidDel="004A38C2">
          <w:rPr>
            <w:rFonts w:cs="Times New Roman"/>
          </w:rPr>
          <w:delText xml:space="preserve"> </w:delText>
        </w:r>
      </w:del>
      <w:ins w:id="54" w:author="Ayush Nayak" w:date="2021-12-29T15:26:00Z">
        <w:r w:rsidR="004A38C2">
          <w:rPr>
            <w:rFonts w:cs="Times New Roman"/>
          </w:rPr>
          <w:t xml:space="preserve">testing and refining the device </w:t>
        </w:r>
      </w:ins>
      <w:r w:rsidR="00E53CB5">
        <w:rPr>
          <w:rFonts w:cs="Times New Roman"/>
        </w:rPr>
        <w:t xml:space="preserve">until it can reach expected speeds of 100mbps. Following this, I plan on moving farther out, </w:t>
      </w:r>
      <w:del w:id="55" w:author="Charles Paxson" w:date="2021-12-29T14:34:00Z">
        <w:r w:rsidR="00E53CB5" w:rsidDel="00BB2F8F">
          <w:rPr>
            <w:rFonts w:cs="Times New Roman"/>
          </w:rPr>
          <w:delText xml:space="preserve">and </w:delText>
        </w:r>
      </w:del>
      <w:r w:rsidR="00E53CB5">
        <w:rPr>
          <w:rFonts w:cs="Times New Roman"/>
        </w:rPr>
        <w:t xml:space="preserve">testing the </w:t>
      </w:r>
      <w:r w:rsidR="00733D68">
        <w:rPr>
          <w:rFonts w:cs="Times New Roman"/>
        </w:rPr>
        <w:t>maximum range</w:t>
      </w:r>
      <w:r w:rsidR="00E53CB5">
        <w:rPr>
          <w:rFonts w:cs="Times New Roman"/>
        </w:rPr>
        <w:t xml:space="preserve"> of this laser. </w:t>
      </w:r>
      <w:del w:id="56" w:author="Microsoft Office User" w:date="2021-12-30T15:32:00Z">
        <w:r w:rsidR="003E52AC" w:rsidDel="006901B5">
          <w:rPr>
            <w:rFonts w:cs="Times New Roman"/>
          </w:rPr>
          <w:delText>The</w:delText>
        </w:r>
      </w:del>
      <w:ins w:id="57" w:author="Microsoft Office User" w:date="2021-12-30T15:32:00Z">
        <w:r w:rsidR="006901B5">
          <w:rPr>
            <w:rFonts w:cs="Times New Roman"/>
          </w:rPr>
          <w:t xml:space="preserve">Most </w:t>
        </w:r>
      </w:ins>
      <w:del w:id="58" w:author="Microsoft Office User" w:date="2021-12-30T15:30:00Z">
        <w:r w:rsidR="003E52AC" w:rsidDel="006901B5">
          <w:rPr>
            <w:rFonts w:cs="Times New Roman"/>
          </w:rPr>
          <w:delText xml:space="preserve"> </w:delText>
        </w:r>
      </w:del>
      <w:ins w:id="59" w:author="Ayush Nayak" w:date="2021-12-29T15:26:00Z">
        <w:del w:id="60" w:author="Microsoft Office User" w:date="2021-12-30T15:30:00Z">
          <w:r w:rsidR="004A38C2" w:rsidDel="006901B5">
            <w:rPr>
              <w:rFonts w:cs="Times New Roman"/>
            </w:rPr>
            <w:delText xml:space="preserve">core </w:delText>
          </w:r>
        </w:del>
      </w:ins>
      <w:del w:id="61" w:author="Microsoft Office User" w:date="2021-12-30T15:30:00Z">
        <w:r w:rsidR="003E52AC" w:rsidDel="006901B5">
          <w:rPr>
            <w:rFonts w:cs="Times New Roman"/>
          </w:rPr>
          <w:delText xml:space="preserve">structure </w:delText>
        </w:r>
      </w:del>
      <w:r w:rsidR="003E52AC">
        <w:rPr>
          <w:rFonts w:cs="Times New Roman"/>
        </w:rPr>
        <w:t xml:space="preserve">of the project will be </w:t>
      </w:r>
      <w:commentRangeStart w:id="62"/>
      <w:commentRangeStart w:id="63"/>
      <w:r w:rsidR="003E52AC">
        <w:rPr>
          <w:rFonts w:cs="Times New Roman"/>
        </w:rPr>
        <w:t>3D printed</w:t>
      </w:r>
      <w:commentRangeEnd w:id="62"/>
      <w:r w:rsidR="002357FC">
        <w:rPr>
          <w:rStyle w:val="CommentReference"/>
        </w:rPr>
        <w:commentReference w:id="62"/>
      </w:r>
      <w:commentRangeEnd w:id="63"/>
      <w:r w:rsidR="00CE01C1">
        <w:rPr>
          <w:rStyle w:val="CommentReference"/>
        </w:rPr>
        <w:commentReference w:id="63"/>
      </w:r>
      <w:r w:rsidR="003E52AC">
        <w:rPr>
          <w:rFonts w:cs="Times New Roman"/>
        </w:rPr>
        <w:t xml:space="preserve"> with a hope that </w:t>
      </w:r>
      <w:del w:id="64" w:author="Microsoft Office User" w:date="2021-12-30T15:32:00Z">
        <w:r w:rsidR="003E52AC" w:rsidDel="006901B5">
          <w:rPr>
            <w:rFonts w:cs="Times New Roman"/>
          </w:rPr>
          <w:delText>these modules</w:delText>
        </w:r>
      </w:del>
      <w:ins w:id="65" w:author="Microsoft Office User" w:date="2021-12-30T15:32:00Z">
        <w:r w:rsidR="006901B5">
          <w:rPr>
            <w:rFonts w:cs="Times New Roman"/>
          </w:rPr>
          <w:t>it</w:t>
        </w:r>
      </w:ins>
      <w:r w:rsidR="003E52AC">
        <w:rPr>
          <w:rFonts w:cs="Times New Roman"/>
        </w:rPr>
        <w:t xml:space="preserve"> can be </w:t>
      </w:r>
      <w:del w:id="66" w:author="Microsoft Office User" w:date="2021-12-30T15:32:00Z">
        <w:r w:rsidR="003E52AC" w:rsidDel="006901B5">
          <w:rPr>
            <w:rFonts w:cs="Times New Roman"/>
          </w:rPr>
          <w:delText xml:space="preserve">produced </w:delText>
        </w:r>
      </w:del>
      <w:ins w:id="67" w:author="Microsoft Office User" w:date="2021-12-30T15:32:00Z">
        <w:r w:rsidR="006901B5">
          <w:rPr>
            <w:rFonts w:cs="Times New Roman"/>
          </w:rPr>
          <w:t xml:space="preserve">replicated </w:t>
        </w:r>
      </w:ins>
      <w:r w:rsidR="003E52AC">
        <w:rPr>
          <w:rFonts w:cs="Times New Roman"/>
        </w:rPr>
        <w:t xml:space="preserve">anywhere </w:t>
      </w:r>
      <w:del w:id="68" w:author="Charles Paxson" w:date="2021-12-29T14:34:00Z">
        <w:r w:rsidR="003E52AC" w:rsidDel="00BB2F8F">
          <w:rPr>
            <w:rFonts w:cs="Times New Roman"/>
          </w:rPr>
          <w:delText>cheaply</w:delText>
        </w:r>
      </w:del>
      <w:ins w:id="69" w:author="Charles Paxson" w:date="2021-12-29T14:34:00Z">
        <w:r w:rsidR="00BB2F8F">
          <w:rPr>
            <w:rFonts w:cs="Times New Roman"/>
          </w:rPr>
          <w:t>rapidly and</w:t>
        </w:r>
      </w:ins>
      <w:ins w:id="70" w:author="Charles Paxson" w:date="2021-12-29T14:35:00Z">
        <w:r w:rsidR="00BB2F8F">
          <w:rPr>
            <w:rFonts w:cs="Times New Roman"/>
          </w:rPr>
          <w:t xml:space="preserve"> </w:t>
        </w:r>
        <w:del w:id="71" w:author="Microsoft Office User" w:date="2021-12-30T15:34:00Z">
          <w:r w:rsidR="00BB2F8F" w:rsidDel="00A34FF6">
            <w:rPr>
              <w:rFonts w:cs="Times New Roman"/>
            </w:rPr>
            <w:delText>at low cost</w:delText>
          </w:r>
        </w:del>
      </w:ins>
      <w:ins w:id="72" w:author="Microsoft Office User" w:date="2021-12-30T15:34:00Z">
        <w:r w:rsidR="00A34FF6">
          <w:rPr>
            <w:rFonts w:cs="Times New Roman"/>
          </w:rPr>
          <w:t>cheaply</w:t>
        </w:r>
      </w:ins>
      <w:del w:id="73" w:author="Microsoft Office User" w:date="2021-12-30T16:36:00Z">
        <w:r w:rsidR="003E52AC" w:rsidDel="00183333">
          <w:rPr>
            <w:rFonts w:cs="Times New Roman"/>
          </w:rPr>
          <w:delText>, with the right laser components</w:delText>
        </w:r>
      </w:del>
      <w:r w:rsidR="003E52AC">
        <w:rPr>
          <w:rFonts w:cs="Times New Roman"/>
        </w:rPr>
        <w:t xml:space="preserve">. </w:t>
      </w:r>
      <w:r w:rsidR="00E53CB5">
        <w:rPr>
          <w:rFonts w:cs="Times New Roman"/>
        </w:rPr>
        <w:t xml:space="preserve"> </w:t>
      </w:r>
      <w:ins w:id="74" w:author="Microsoft Office User" w:date="2021-12-30T15:44:00Z">
        <w:r w:rsidR="001629BA">
          <w:rPr>
            <w:rFonts w:cs="Times New Roman"/>
          </w:rPr>
          <w:t>One of my major goals is also to create a system capable of telling operators how to move lasers into optimal positions, as well as figuring out how to best mitigate atmospheric effects.</w:t>
        </w:r>
      </w:ins>
      <w:ins w:id="75" w:author="Microsoft Office User" w:date="2021-12-30T16:05:00Z">
        <w:r w:rsidR="00C63879">
          <w:rPr>
            <w:rFonts w:cs="Times New Roman"/>
          </w:rPr>
          <w:t xml:space="preserve"> </w:t>
        </w:r>
      </w:ins>
      <w:ins w:id="76" w:author="Nayak, Ayush" w:date="2021-12-30T12:19:00Z">
        <w:del w:id="77" w:author="Microsoft Office User" w:date="2021-12-30T15:44:00Z">
          <w:r w:rsidR="000B5B27" w:rsidDel="001629BA">
            <w:rPr>
              <w:rFonts w:cs="Times New Roman"/>
            </w:rPr>
            <w:delText>I plan on creating a radio system to help a</w:delText>
          </w:r>
        </w:del>
        <w:del w:id="78" w:author="Microsoft Office User" w:date="2021-12-30T15:31:00Z">
          <w:r w:rsidR="000B5B27" w:rsidDel="006901B5">
            <w:rPr>
              <w:rFonts w:cs="Times New Roman"/>
            </w:rPr>
            <w:delText>im</w:delText>
          </w:r>
        </w:del>
        <w:del w:id="79" w:author="Microsoft Office User" w:date="2021-12-30T15:44:00Z">
          <w:r w:rsidR="000B5B27" w:rsidDel="001629BA">
            <w:rPr>
              <w:rFonts w:cs="Times New Roman"/>
            </w:rPr>
            <w:delText xml:space="preserve">. </w:delText>
          </w:r>
        </w:del>
      </w:ins>
      <w:r w:rsidR="00E53CB5">
        <w:rPr>
          <w:rFonts w:cs="Times New Roman"/>
        </w:rPr>
        <w:t xml:space="preserve">With the </w:t>
      </w:r>
      <w:del w:id="80" w:author="Microsoft Office User" w:date="2021-12-30T16:36:00Z">
        <w:r w:rsidR="00E53CB5" w:rsidDel="00C77164">
          <w:rPr>
            <w:rFonts w:cs="Times New Roman"/>
          </w:rPr>
          <w:delText xml:space="preserve">equipment </w:delText>
        </w:r>
      </w:del>
      <w:ins w:id="81" w:author="Microsoft Office User" w:date="2021-12-30T16:36:00Z">
        <w:r w:rsidR="00C77164">
          <w:rPr>
            <w:rFonts w:cs="Times New Roman"/>
          </w:rPr>
          <w:t xml:space="preserve">parts </w:t>
        </w:r>
      </w:ins>
      <w:r w:rsidR="00E53CB5">
        <w:rPr>
          <w:rFonts w:cs="Times New Roman"/>
        </w:rPr>
        <w:t>chosen theoretically</w:t>
      </w:r>
      <w:ins w:id="82" w:author="Charles Paxson" w:date="2021-12-29T14:35:00Z">
        <w:r w:rsidR="00BB2F8F">
          <w:rPr>
            <w:rFonts w:cs="Times New Roman"/>
          </w:rPr>
          <w:t xml:space="preserve"> capable of handling </w:t>
        </w:r>
      </w:ins>
      <w:ins w:id="83" w:author="Microsoft Office User" w:date="2021-12-30T15:34:00Z">
        <w:r w:rsidR="0039378B">
          <w:rPr>
            <w:rFonts w:cs="Times New Roman"/>
          </w:rPr>
          <w:t xml:space="preserve">data </w:t>
        </w:r>
      </w:ins>
      <w:ins w:id="84" w:author="Charles Paxson" w:date="2021-12-29T14:35:00Z">
        <w:r w:rsidR="00BB2F8F">
          <w:rPr>
            <w:rFonts w:cs="Times New Roman"/>
          </w:rPr>
          <w:t>in the range of</w:t>
        </w:r>
      </w:ins>
      <w:ins w:id="85" w:author="Ayush Nayak" w:date="2021-12-29T22:55:00Z">
        <w:r w:rsidR="002D09E0">
          <w:rPr>
            <w:rFonts w:cs="Times New Roman"/>
          </w:rPr>
          <w:t xml:space="preserve"> </w:t>
        </w:r>
      </w:ins>
      <w:del w:id="86" w:author="Charles Paxson" w:date="2021-12-29T14:35:00Z">
        <w:r w:rsidR="00E53CB5" w:rsidDel="00BB2F8F">
          <w:rPr>
            <w:rFonts w:cs="Times New Roman"/>
          </w:rPr>
          <w:delText xml:space="preserve"> able to go to </w:delText>
        </w:r>
      </w:del>
      <w:r w:rsidR="00E53CB5">
        <w:rPr>
          <w:rFonts w:cs="Times New Roman"/>
        </w:rPr>
        <w:t xml:space="preserve">gigabytes per second, </w:t>
      </w:r>
      <w:ins w:id="87" w:author="Microsoft Office User" w:date="2021-12-30T15:34:00Z">
        <w:r w:rsidR="0039378B">
          <w:rPr>
            <w:rFonts w:cs="Times New Roman"/>
          </w:rPr>
          <w:t xml:space="preserve">even accounting for atmospheric events and error correction </w:t>
        </w:r>
      </w:ins>
      <w:r w:rsidR="00E53CB5">
        <w:rPr>
          <w:rFonts w:cs="Times New Roman"/>
        </w:rPr>
        <w:t xml:space="preserve">I hope to get close to </w:t>
      </w:r>
      <w:del w:id="88" w:author="Microsoft Office User" w:date="2021-12-30T15:32:00Z">
        <w:r w:rsidR="00E53CB5" w:rsidDel="006901B5">
          <w:rPr>
            <w:rFonts w:cs="Times New Roman"/>
          </w:rPr>
          <w:delText>this</w:delText>
        </w:r>
      </w:del>
      <w:ins w:id="89" w:author="Microsoft Office User" w:date="2021-12-30T15:32:00Z">
        <w:r w:rsidR="006901B5">
          <w:rPr>
            <w:rFonts w:cs="Times New Roman"/>
          </w:rPr>
          <w:t>these speeds</w:t>
        </w:r>
      </w:ins>
      <w:ins w:id="90" w:author="Charles Paxson" w:date="2021-12-29T14:35:00Z">
        <w:del w:id="91" w:author="Microsoft Office User" w:date="2021-12-30T16:05:00Z">
          <w:r w:rsidR="00BB2F8F" w:rsidDel="00C63879">
            <w:rPr>
              <w:rFonts w:cs="Times New Roman"/>
            </w:rPr>
            <w:delText>,</w:delText>
          </w:r>
        </w:del>
      </w:ins>
      <w:del w:id="92" w:author="Microsoft Office User" w:date="2021-12-30T15:34:00Z">
        <w:r w:rsidR="00E53CB5" w:rsidDel="0039378B">
          <w:rPr>
            <w:rFonts w:cs="Times New Roman"/>
          </w:rPr>
          <w:delText xml:space="preserve"> even accounting for </w:delText>
        </w:r>
        <w:r w:rsidR="00191C38" w:rsidDel="0039378B">
          <w:rPr>
            <w:rFonts w:cs="Times New Roman"/>
          </w:rPr>
          <w:delText xml:space="preserve">atmospheric events and </w:delText>
        </w:r>
        <w:r w:rsidR="001C5838" w:rsidDel="0039378B">
          <w:rPr>
            <w:rFonts w:cs="Times New Roman"/>
          </w:rPr>
          <w:delText>error correctio</w:delText>
        </w:r>
      </w:del>
      <w:ins w:id="93" w:author="Microsoft Office User" w:date="2021-12-30T15:34:00Z">
        <w:r w:rsidR="0039378B">
          <w:rPr>
            <w:rFonts w:cs="Times New Roman"/>
          </w:rPr>
          <w:t>.</w:t>
        </w:r>
      </w:ins>
      <w:del w:id="94" w:author="Microsoft Office User" w:date="2021-12-30T15:34:00Z">
        <w:r w:rsidR="001C5838" w:rsidDel="0039378B">
          <w:rPr>
            <w:rFonts w:cs="Times New Roman"/>
          </w:rPr>
          <w:delText>n</w:delText>
        </w:r>
        <w:r w:rsidR="00191C38" w:rsidDel="0039378B">
          <w:rPr>
            <w:rFonts w:cs="Times New Roman"/>
          </w:rPr>
          <w:delText>.</w:delText>
        </w:r>
      </w:del>
      <w:ins w:id="95" w:author="Nayak, Ayush" w:date="2021-12-30T12:19:00Z">
        <w:r w:rsidR="000B5B27">
          <w:rPr>
            <w:rFonts w:cs="Times New Roman"/>
          </w:rPr>
          <w:t xml:space="preserve"> </w:t>
        </w:r>
      </w:ins>
      <w:ins w:id="96" w:author="Microsoft Office User" w:date="2021-12-30T15:32:00Z">
        <w:r w:rsidR="006901B5">
          <w:rPr>
            <w:rFonts w:cs="Times New Roman"/>
          </w:rPr>
          <w:t xml:space="preserve">A 100mpbs goal should be feasible given budget, </w:t>
        </w:r>
      </w:ins>
      <w:ins w:id="97" w:author="Microsoft Office User" w:date="2021-12-30T15:35:00Z">
        <w:r w:rsidR="0039378B">
          <w:rPr>
            <w:rFonts w:cs="Times New Roman"/>
          </w:rPr>
          <w:t>and time constraints.</w:t>
        </w:r>
      </w:ins>
    </w:p>
    <w:p w14:paraId="2FD4D17F" w14:textId="5193BBDF" w:rsidR="00582877" w:rsidRPr="00CE36F4" w:rsidDel="002D09E0" w:rsidRDefault="00582877">
      <w:pPr>
        <w:spacing w:line="480" w:lineRule="auto"/>
        <w:jc w:val="both"/>
        <w:rPr>
          <w:del w:id="98" w:author="Ayush Nayak" w:date="2021-12-29T22:55:00Z"/>
          <w:rFonts w:cs="Times New Roman"/>
        </w:rPr>
        <w:pPrChange w:id="99" w:author="Microsoft Office User" w:date="2021-12-30T16:41:00Z">
          <w:pPr>
            <w:spacing w:line="480" w:lineRule="auto"/>
          </w:pPr>
        </w:pPrChange>
      </w:pPr>
      <w:del w:id="100" w:author="Ayush Nayak" w:date="2021-12-29T22:55:00Z">
        <w:r w:rsidRPr="00582877" w:rsidDel="002D09E0">
          <w:rPr>
            <w:rFonts w:cs="Times New Roman"/>
            <w:b/>
            <w:i/>
          </w:rPr>
          <w:delText>Idea</w:delText>
        </w:r>
      </w:del>
    </w:p>
    <w:p w14:paraId="09D94AB5" w14:textId="1E54A1ED" w:rsidR="00C0191D" w:rsidRDefault="00C861DB">
      <w:pPr>
        <w:spacing w:line="480" w:lineRule="auto"/>
        <w:jc w:val="both"/>
        <w:rPr>
          <w:rFonts w:cs="Times New Roman"/>
          <w:b/>
        </w:rPr>
        <w:pPrChange w:id="101" w:author="Microsoft Office User" w:date="2021-12-30T16:41:00Z">
          <w:pPr>
            <w:spacing w:line="480" w:lineRule="auto"/>
          </w:pPr>
        </w:pPrChange>
      </w:pPr>
      <w:r w:rsidRPr="00C861DB">
        <w:rPr>
          <w:rFonts w:cs="Times New Roman"/>
          <w:b/>
        </w:rPr>
        <w:t>Problem:</w:t>
      </w:r>
    </w:p>
    <w:p w14:paraId="7013BD8B" w14:textId="4D2B6E57" w:rsidR="00C861DB" w:rsidRDefault="000B5B27">
      <w:pPr>
        <w:spacing w:line="480" w:lineRule="auto"/>
        <w:jc w:val="both"/>
        <w:rPr>
          <w:rFonts w:cs="Times New Roman"/>
        </w:rPr>
        <w:pPrChange w:id="102" w:author="Microsoft Office User" w:date="2021-12-30T16:41:00Z">
          <w:pPr>
            <w:spacing w:line="480" w:lineRule="auto"/>
          </w:pPr>
        </w:pPrChange>
      </w:pPr>
      <w:ins w:id="103" w:author="Nayak, Ayush" w:date="2021-12-30T12:19:00Z">
        <w:r>
          <w:rPr>
            <w:rFonts w:cs="Times New Roman"/>
          </w:rPr>
          <w:t xml:space="preserve">    </w:t>
        </w:r>
      </w:ins>
      <w:del w:id="104" w:author="Nayak, Ayush" w:date="2021-12-30T12:18:00Z">
        <w:r w:rsidR="00003E3F" w:rsidDel="000B5B27">
          <w:rPr>
            <w:rFonts w:cs="Times New Roman"/>
          </w:rPr>
          <w:delText xml:space="preserve">    </w:delText>
        </w:r>
        <w:r w:rsidR="005347BF" w:rsidDel="000B5B27">
          <w:rPr>
            <w:rFonts w:cs="Times New Roman"/>
          </w:rPr>
          <w:delText>Global internet uptake is around 59%. This relatively low number is primarily driven by off-the-grid r</w:delText>
        </w:r>
        <w:r w:rsidR="00C861DB" w:rsidDel="000B5B27">
          <w:rPr>
            <w:rFonts w:cs="Times New Roman"/>
          </w:rPr>
          <w:delText>ural communities, such as those deep in Africa,</w:delText>
        </w:r>
        <w:r w:rsidR="005347BF" w:rsidDel="000B5B27">
          <w:rPr>
            <w:rFonts w:cs="Times New Roman"/>
          </w:rPr>
          <w:delText xml:space="preserve"> in remote areas of Asia,</w:delText>
        </w:r>
        <w:r w:rsidR="00C861DB" w:rsidDel="000B5B27">
          <w:rPr>
            <w:rFonts w:cs="Times New Roman"/>
          </w:rPr>
          <w:delText xml:space="preserve"> or north of the a</w:delText>
        </w:r>
      </w:del>
      <w:ins w:id="105" w:author="Charles Paxson" w:date="2021-12-29T14:36:00Z">
        <w:del w:id="106" w:author="Nayak, Ayush" w:date="2021-12-30T12:18:00Z">
          <w:r w:rsidR="00BB2F8F" w:rsidDel="000B5B27">
            <w:rPr>
              <w:rFonts w:cs="Times New Roman"/>
            </w:rPr>
            <w:delText>A</w:delText>
          </w:r>
        </w:del>
      </w:ins>
      <w:del w:id="107" w:author="Nayak, Ayush" w:date="2021-12-30T12:18:00Z">
        <w:r w:rsidR="00C861DB" w:rsidDel="000B5B27">
          <w:rPr>
            <w:rFonts w:cs="Times New Roman"/>
          </w:rPr>
          <w:delText>rctic c</w:delText>
        </w:r>
      </w:del>
      <w:ins w:id="108" w:author="Charles Paxson" w:date="2021-12-29T14:36:00Z">
        <w:del w:id="109" w:author="Nayak, Ayush" w:date="2021-12-30T12:18:00Z">
          <w:r w:rsidR="00BB2F8F" w:rsidDel="000B5B27">
            <w:rPr>
              <w:rFonts w:cs="Times New Roman"/>
            </w:rPr>
            <w:delText>C</w:delText>
          </w:r>
        </w:del>
      </w:ins>
      <w:del w:id="110" w:author="Nayak, Ayush" w:date="2021-12-30T12:18:00Z">
        <w:r w:rsidR="00C861DB" w:rsidDel="000B5B27">
          <w:rPr>
            <w:rFonts w:cs="Times New Roman"/>
          </w:rPr>
          <w:delText>ircle</w:delText>
        </w:r>
        <w:r w:rsidR="00D97D0F" w:rsidDel="000B5B27">
          <w:rPr>
            <w:rFonts w:cs="Times New Roman"/>
          </w:rPr>
          <w:delText xml:space="preserve">, with </w:delText>
        </w:r>
        <w:r w:rsidR="00C861DB" w:rsidDel="000B5B27">
          <w:rPr>
            <w:rFonts w:cs="Times New Roman"/>
          </w:rPr>
          <w:delText>adoption levels lower than 25%</w:delText>
        </w:r>
      </w:del>
      <w:customXmlDelRangeStart w:id="111" w:author="Nayak, Ayush" w:date="2021-12-30T12:18:00Z"/>
      <w:sdt>
        <w:sdtPr>
          <w:rPr>
            <w:rFonts w:cs="Times New Roman"/>
          </w:rPr>
          <w:id w:val="616498461"/>
          <w:citation/>
        </w:sdtPr>
        <w:sdtEndPr/>
        <w:sdtContent>
          <w:customXmlDelRangeEnd w:id="111"/>
          <w:del w:id="112" w:author="Nayak, Ayush" w:date="2021-12-30T12:18:00Z">
            <w:r w:rsidR="00C861DB" w:rsidDel="000B5B27">
              <w:rPr>
                <w:rFonts w:cs="Times New Roman"/>
              </w:rPr>
              <w:fldChar w:fldCharType="begin"/>
            </w:r>
            <w:r w:rsidR="00C861DB" w:rsidDel="000B5B27">
              <w:rPr>
                <w:rFonts w:cs="Times New Roman"/>
              </w:rPr>
              <w:delInstrText xml:space="preserve">CITATION Thi \l 1033 </w:delInstrText>
            </w:r>
            <w:r w:rsidR="00C861DB" w:rsidDel="000B5B27">
              <w:rPr>
                <w:rFonts w:cs="Times New Roman"/>
              </w:rPr>
              <w:fldChar w:fldCharType="separate"/>
            </w:r>
            <w:r w:rsidR="008F572D" w:rsidDel="000B5B27">
              <w:rPr>
                <w:rFonts w:cs="Times New Roman"/>
                <w:noProof/>
              </w:rPr>
              <w:delText xml:space="preserve"> </w:delText>
            </w:r>
            <w:r w:rsidR="008F572D" w:rsidRPr="008F572D" w:rsidDel="000B5B27">
              <w:rPr>
                <w:rFonts w:cs="Times New Roman"/>
                <w:noProof/>
              </w:rPr>
              <w:delText>(S, 2021)</w:delText>
            </w:r>
            <w:r w:rsidR="00C861DB" w:rsidDel="000B5B27">
              <w:rPr>
                <w:rFonts w:cs="Times New Roman"/>
              </w:rPr>
              <w:fldChar w:fldCharType="end"/>
            </w:r>
          </w:del>
          <w:customXmlDelRangeStart w:id="113" w:author="Nayak, Ayush" w:date="2021-12-30T12:18:00Z"/>
        </w:sdtContent>
      </w:sdt>
      <w:customXmlDelRangeEnd w:id="113"/>
      <w:del w:id="114" w:author="Nayak, Ayush" w:date="2021-12-30T12:18:00Z">
        <w:r w:rsidR="00C861DB" w:rsidDel="000B5B27">
          <w:rPr>
            <w:rFonts w:cs="Times New Roman"/>
          </w:rPr>
          <w:delText>.</w:delText>
        </w:r>
      </w:del>
      <w:ins w:id="115" w:author="Nayak, Ayush" w:date="2021-12-30T12:19:00Z">
        <w:r>
          <w:rPr>
            <w:rFonts w:cs="Times New Roman"/>
          </w:rPr>
          <w:t>T</w:t>
        </w:r>
      </w:ins>
      <w:del w:id="116" w:author="Nayak, Ayush" w:date="2021-12-30T12:18:00Z">
        <w:r w:rsidR="00C861DB" w:rsidDel="000B5B27">
          <w:rPr>
            <w:rFonts w:cs="Times New Roman"/>
          </w:rPr>
          <w:delText xml:space="preserve"> </w:delText>
        </w:r>
      </w:del>
      <w:del w:id="117" w:author="Nayak, Ayush" w:date="2021-12-30T12:19:00Z">
        <w:r w:rsidR="00D97D0F" w:rsidDel="000B5B27">
          <w:rPr>
            <w:rFonts w:cs="Times New Roman"/>
          </w:rPr>
          <w:delText xml:space="preserve">Without a clear return on investment, </w:delText>
        </w:r>
        <w:commentRangeStart w:id="118"/>
        <w:r w:rsidR="00D97D0F" w:rsidDel="000B5B27">
          <w:rPr>
            <w:rFonts w:cs="Times New Roman"/>
          </w:rPr>
          <w:delText>t</w:delText>
        </w:r>
      </w:del>
      <w:r w:rsidR="00D97D0F">
        <w:rPr>
          <w:rFonts w:cs="Times New Roman"/>
        </w:rPr>
        <w:t>elecom</w:t>
      </w:r>
      <w:ins w:id="119" w:author="Charles Paxson" w:date="2021-12-29T14:36:00Z">
        <w:r w:rsidR="00BB2F8F">
          <w:rPr>
            <w:rFonts w:cs="Times New Roman"/>
          </w:rPr>
          <w:t>munications companie</w:t>
        </w:r>
      </w:ins>
      <w:r w:rsidR="00D97D0F">
        <w:rPr>
          <w:rFonts w:cs="Times New Roman"/>
        </w:rPr>
        <w:t xml:space="preserve">s </w:t>
      </w:r>
      <w:ins w:id="120" w:author="Charles Paxson" w:date="2021-12-29T14:36:00Z">
        <w:r w:rsidR="00BB2F8F">
          <w:rPr>
            <w:rFonts w:cs="Times New Roman"/>
          </w:rPr>
          <w:t>(telecoms)</w:t>
        </w:r>
      </w:ins>
      <w:commentRangeEnd w:id="118"/>
      <w:ins w:id="121" w:author="Charles Paxson" w:date="2021-12-29T14:37:00Z">
        <w:r w:rsidR="00BB2F8F">
          <w:rPr>
            <w:rStyle w:val="CommentReference"/>
          </w:rPr>
          <w:commentReference w:id="118"/>
        </w:r>
      </w:ins>
      <w:ins w:id="122" w:author="Charles Paxson" w:date="2021-12-29T14:36:00Z">
        <w:r w:rsidR="00BB2F8F">
          <w:rPr>
            <w:rFonts w:cs="Times New Roman"/>
          </w:rPr>
          <w:t xml:space="preserve"> </w:t>
        </w:r>
      </w:ins>
      <w:r w:rsidR="00D97D0F">
        <w:rPr>
          <w:rFonts w:cs="Times New Roman"/>
        </w:rPr>
        <w:t>often neglect in building</w:t>
      </w:r>
      <w:r w:rsidR="001C4657">
        <w:rPr>
          <w:rFonts w:cs="Times New Roman"/>
        </w:rPr>
        <w:t xml:space="preserve"> expensive infrastructure in </w:t>
      </w:r>
      <w:ins w:id="123" w:author="Nayak, Ayush" w:date="2021-12-30T12:18:00Z">
        <w:r>
          <w:rPr>
            <w:rFonts w:cs="Times New Roman"/>
          </w:rPr>
          <w:t>off-grid rural areas</w:t>
        </w:r>
      </w:ins>
      <w:del w:id="124" w:author="Nayak, Ayush" w:date="2021-12-30T12:18:00Z">
        <w:r w:rsidR="001C4657" w:rsidDel="000B5B27">
          <w:rPr>
            <w:rFonts w:cs="Times New Roman"/>
          </w:rPr>
          <w:delText>these places</w:delText>
        </w:r>
      </w:del>
      <w:sdt>
        <w:sdtPr>
          <w:rPr>
            <w:rFonts w:cs="Times New Roman"/>
          </w:rPr>
          <w:id w:val="160595702"/>
          <w:citation/>
        </w:sdtPr>
        <w:sdtEndPr/>
        <w:sdtContent>
          <w:r w:rsidR="00C861DB">
            <w:rPr>
              <w:rFonts w:cs="Times New Roman"/>
            </w:rPr>
            <w:fldChar w:fldCharType="begin"/>
          </w:r>
          <w:r w:rsidR="005D2B38">
            <w:rPr>
              <w:rFonts w:cs="Times New Roman"/>
            </w:rPr>
            <w:instrText xml:space="preserve">CITATION Ben21 \l 1033 </w:instrText>
          </w:r>
          <w:r w:rsidR="00C861DB">
            <w:rPr>
              <w:rFonts w:cs="Times New Roman"/>
            </w:rPr>
            <w:fldChar w:fldCharType="separate"/>
          </w:r>
          <w:r w:rsidR="008F572D">
            <w:rPr>
              <w:rFonts w:cs="Times New Roman"/>
              <w:noProof/>
            </w:rPr>
            <w:t xml:space="preserve"> </w:t>
          </w:r>
          <w:r w:rsidR="008F572D" w:rsidRPr="008F572D">
            <w:rPr>
              <w:rFonts w:cs="Times New Roman"/>
              <w:noProof/>
            </w:rPr>
            <w:t>(Dada, 2021)</w:t>
          </w:r>
          <w:r w:rsidR="00C861DB">
            <w:rPr>
              <w:rFonts w:cs="Times New Roman"/>
            </w:rPr>
            <w:fldChar w:fldCharType="end"/>
          </w:r>
        </w:sdtContent>
      </w:sdt>
      <w:r w:rsidR="001C4657">
        <w:rPr>
          <w:rFonts w:cs="Times New Roman"/>
        </w:rPr>
        <w:t>.</w:t>
      </w:r>
      <w:r w:rsidR="005347BF">
        <w:rPr>
          <w:rFonts w:cs="Times New Roman"/>
        </w:rPr>
        <w:t xml:space="preserve"> </w:t>
      </w:r>
      <w:ins w:id="125" w:author="Microsoft Office User" w:date="2021-12-30T15:35:00Z">
        <w:r w:rsidR="00CA7310">
          <w:rPr>
            <w:rFonts w:cs="Times New Roman"/>
          </w:rPr>
          <w:t>Consequently, m</w:t>
        </w:r>
      </w:ins>
      <w:ins w:id="126" w:author="Nayak, Ayush" w:date="2021-12-30T12:18:00Z">
        <w:del w:id="127" w:author="Microsoft Office User" w:date="2021-12-30T15:35:00Z">
          <w:r w:rsidDel="00CA7310">
            <w:rPr>
              <w:rFonts w:cs="Times New Roman"/>
            </w:rPr>
            <w:delText>M</w:delText>
          </w:r>
        </w:del>
        <w:r>
          <w:rPr>
            <w:rFonts w:cs="Times New Roman"/>
          </w:rPr>
          <w:t>any of these places have internet adoption levels lower than 25%</w:t>
        </w:r>
      </w:ins>
      <w:customXmlInsRangeStart w:id="128" w:author="Nayak, Ayush" w:date="2021-12-30T12:18:00Z"/>
      <w:sdt>
        <w:sdtPr>
          <w:rPr>
            <w:rFonts w:cs="Times New Roman"/>
          </w:rPr>
          <w:id w:val="1399405686"/>
          <w:citation/>
        </w:sdtPr>
        <w:sdtEndPr/>
        <w:sdtContent>
          <w:customXmlInsRangeEnd w:id="128"/>
          <w:ins w:id="129" w:author="Nayak, Ayush" w:date="2021-12-30T12:18:00Z">
            <w:r>
              <w:rPr>
                <w:rFonts w:cs="Times New Roman"/>
              </w:rPr>
              <w:fldChar w:fldCharType="begin"/>
            </w:r>
            <w:r>
              <w:rPr>
                <w:rFonts w:cs="Times New Roman"/>
              </w:rPr>
              <w:instrText xml:space="preserve">CITATION Thi \l 1033 </w:instrText>
            </w:r>
            <w:r>
              <w:rPr>
                <w:rFonts w:cs="Times New Roman"/>
              </w:rPr>
              <w:fldChar w:fldCharType="separate"/>
            </w:r>
            <w:r>
              <w:rPr>
                <w:rFonts w:cs="Times New Roman"/>
                <w:noProof/>
              </w:rPr>
              <w:t xml:space="preserve"> </w:t>
            </w:r>
            <w:r w:rsidRPr="008F572D">
              <w:rPr>
                <w:rFonts w:cs="Times New Roman"/>
                <w:noProof/>
              </w:rPr>
              <w:t>(S, 2021)</w:t>
            </w:r>
            <w:r>
              <w:rPr>
                <w:rFonts w:cs="Times New Roman"/>
              </w:rPr>
              <w:fldChar w:fldCharType="end"/>
            </w:r>
          </w:ins>
          <w:customXmlInsRangeStart w:id="130" w:author="Nayak, Ayush" w:date="2021-12-30T12:18:00Z"/>
        </w:sdtContent>
      </w:sdt>
      <w:customXmlInsRangeEnd w:id="130"/>
      <w:ins w:id="131" w:author="Nayak, Ayush" w:date="2021-12-30T12:18:00Z">
        <w:r>
          <w:rPr>
            <w:rFonts w:cs="Times New Roman"/>
          </w:rPr>
          <w:t xml:space="preserve">. </w:t>
        </w:r>
      </w:ins>
      <w:r w:rsidR="00D343B3">
        <w:rPr>
          <w:rFonts w:cs="Times New Roman"/>
        </w:rPr>
        <w:t xml:space="preserve">Telecoms often </w:t>
      </w:r>
      <w:del w:id="132" w:author="Charles Paxson" w:date="2021-12-29T14:37:00Z">
        <w:r w:rsidR="00D343B3" w:rsidDel="00474AA1">
          <w:rPr>
            <w:rFonts w:cs="Times New Roman"/>
          </w:rPr>
          <w:delText>face costs of</w:delText>
        </w:r>
      </w:del>
      <w:ins w:id="133" w:author="Charles Paxson" w:date="2021-12-29T14:37:00Z">
        <w:r w:rsidR="00474AA1">
          <w:rPr>
            <w:rFonts w:cs="Times New Roman"/>
          </w:rPr>
          <w:t>spend</w:t>
        </w:r>
      </w:ins>
      <w:r w:rsidR="00D343B3">
        <w:rPr>
          <w:rFonts w:cs="Times New Roman"/>
        </w:rPr>
        <w:t xml:space="preserve"> upwards of $</w:t>
      </w:r>
      <w:r w:rsidR="00AC6807">
        <w:rPr>
          <w:rFonts w:cs="Times New Roman"/>
        </w:rPr>
        <w:t>1</w:t>
      </w:r>
      <w:r w:rsidR="00D343B3">
        <w:rPr>
          <w:rFonts w:cs="Times New Roman"/>
        </w:rPr>
        <w:t>50,000 per cell</w:t>
      </w:r>
      <w:r w:rsidR="002E6E5B">
        <w:rPr>
          <w:rFonts w:cs="Times New Roman"/>
        </w:rPr>
        <w:t>ular</w:t>
      </w:r>
      <w:r w:rsidR="00D343B3">
        <w:rPr>
          <w:rFonts w:cs="Times New Roman"/>
        </w:rPr>
        <w:t xml:space="preserve"> tower</w:t>
      </w:r>
      <w:sdt>
        <w:sdtPr>
          <w:rPr>
            <w:rFonts w:cs="Times New Roman"/>
          </w:rPr>
          <w:id w:val="-2025309366"/>
          <w:citation/>
        </w:sdtPr>
        <w:sdtEndPr/>
        <w:sdtContent>
          <w:r w:rsidR="00AC6807">
            <w:rPr>
              <w:rFonts w:cs="Times New Roman"/>
            </w:rPr>
            <w:fldChar w:fldCharType="begin"/>
          </w:r>
          <w:r w:rsidR="00AC6807">
            <w:rPr>
              <w:rFonts w:cs="Times New Roman"/>
            </w:rPr>
            <w:instrText xml:space="preserve"> CITATION Don17 \l 1033 </w:instrText>
          </w:r>
          <w:r w:rsidR="00AC6807">
            <w:rPr>
              <w:rFonts w:cs="Times New Roman"/>
            </w:rPr>
            <w:fldChar w:fldCharType="separate"/>
          </w:r>
          <w:r w:rsidR="008F572D">
            <w:rPr>
              <w:rFonts w:cs="Times New Roman"/>
              <w:noProof/>
            </w:rPr>
            <w:t xml:space="preserve"> </w:t>
          </w:r>
          <w:r w:rsidR="008F572D" w:rsidRPr="008F572D">
            <w:rPr>
              <w:rFonts w:cs="Times New Roman"/>
              <w:noProof/>
            </w:rPr>
            <w:t xml:space="preserve">(Donkoh </w:t>
          </w:r>
          <w:r w:rsidR="008F572D" w:rsidRPr="008F572D">
            <w:rPr>
              <w:rFonts w:cs="Times New Roman"/>
              <w:noProof/>
            </w:rPr>
            <w:lastRenderedPageBreak/>
            <w:t>&amp; Amponsah, 2017)</w:t>
          </w:r>
          <w:r w:rsidR="00AC6807">
            <w:rPr>
              <w:rFonts w:cs="Times New Roman"/>
            </w:rPr>
            <w:fldChar w:fldCharType="end"/>
          </w:r>
        </w:sdtContent>
      </w:sdt>
      <w:r w:rsidR="00D343B3">
        <w:rPr>
          <w:rFonts w:cs="Times New Roman"/>
        </w:rPr>
        <w:t xml:space="preserve">, and </w:t>
      </w:r>
      <w:del w:id="134" w:author="Charles Paxson" w:date="2021-12-29T14:39:00Z">
        <w:r w:rsidR="00D343B3" w:rsidDel="00474AA1">
          <w:rPr>
            <w:rFonts w:cs="Times New Roman"/>
          </w:rPr>
          <w:delText xml:space="preserve">would obviously not want to supply to areas with extremely small populations and </w:delText>
        </w:r>
        <w:r w:rsidR="00F5463F" w:rsidDel="00474AA1">
          <w:rPr>
            <w:rFonts w:cs="Times New Roman"/>
          </w:rPr>
          <w:delText xml:space="preserve">not much </w:delText>
        </w:r>
        <w:r w:rsidR="00D343B3" w:rsidDel="00474AA1">
          <w:rPr>
            <w:rFonts w:cs="Times New Roman"/>
          </w:rPr>
          <w:delText>money</w:delText>
        </w:r>
      </w:del>
      <w:ins w:id="135" w:author="Charles Paxson" w:date="2021-12-29T14:39:00Z">
        <w:r w:rsidR="00474AA1">
          <w:rPr>
            <w:rFonts w:cs="Times New Roman"/>
          </w:rPr>
          <w:t>such costs could not be</w:t>
        </w:r>
      </w:ins>
      <w:ins w:id="136" w:author="Microsoft Office User" w:date="2021-12-30T15:35:00Z">
        <w:r w:rsidR="00CA7310">
          <w:rPr>
            <w:rFonts w:cs="Times New Roman"/>
          </w:rPr>
          <w:t xml:space="preserve"> economically </w:t>
        </w:r>
      </w:ins>
      <w:ins w:id="137" w:author="Charles Paxson" w:date="2021-12-29T14:39:00Z">
        <w:del w:id="138" w:author="Microsoft Office User" w:date="2021-12-30T16:37:00Z">
          <w:r w:rsidR="00474AA1" w:rsidDel="00183333">
            <w:rPr>
              <w:rFonts w:cs="Times New Roman"/>
            </w:rPr>
            <w:delText xml:space="preserve"> </w:delText>
          </w:r>
        </w:del>
        <w:r w:rsidR="00474AA1">
          <w:rPr>
            <w:rFonts w:cs="Times New Roman"/>
          </w:rPr>
          <w:t>justified to supply relatively poor small populations</w:t>
        </w:r>
      </w:ins>
      <w:r w:rsidR="00D343B3">
        <w:rPr>
          <w:rFonts w:cs="Times New Roman"/>
        </w:rPr>
        <w:t>.</w:t>
      </w:r>
      <w:ins w:id="139" w:author="Nayak, Ayush" w:date="2021-12-30T12:18:00Z">
        <w:r>
          <w:rPr>
            <w:rFonts w:cs="Times New Roman"/>
          </w:rPr>
          <w:t xml:space="preserve"> No solution currently exists to </w:t>
        </w:r>
        <w:del w:id="140" w:author="Microsoft Office User" w:date="2021-12-30T13:06:00Z">
          <w:r w:rsidDel="00F44845">
            <w:rPr>
              <w:rFonts w:cs="Times New Roman"/>
            </w:rPr>
            <w:delText>link these areas</w:delText>
          </w:r>
        </w:del>
      </w:ins>
      <w:ins w:id="141" w:author="Nayak, Ayush" w:date="2021-12-30T12:19:00Z">
        <w:del w:id="142" w:author="Microsoft Office User" w:date="2021-12-30T13:06:00Z">
          <w:r w:rsidR="005A266C" w:rsidDel="00F44845">
            <w:rPr>
              <w:rFonts w:cs="Times New Roman"/>
            </w:rPr>
            <w:delText xml:space="preserve"> </w:delText>
          </w:r>
        </w:del>
      </w:ins>
      <w:ins w:id="143" w:author="Nayak, Ayush" w:date="2021-12-30T12:18:00Z">
        <w:del w:id="144" w:author="Microsoft Office User" w:date="2021-12-30T13:06:00Z">
          <w:r w:rsidDel="00F44845">
            <w:rPr>
              <w:rFonts w:cs="Times New Roman"/>
            </w:rPr>
            <w:delText>to the internet.</w:delText>
          </w:r>
        </w:del>
      </w:ins>
      <w:ins w:id="145" w:author="Microsoft Office User" w:date="2021-12-30T13:06:00Z">
        <w:r w:rsidR="00F44845">
          <w:rPr>
            <w:rFonts w:cs="Times New Roman"/>
          </w:rPr>
          <w:t>transfer data to these areas cheaply.</w:t>
        </w:r>
      </w:ins>
    </w:p>
    <w:p w14:paraId="405B7BC0" w14:textId="77777777" w:rsidR="00100F61" w:rsidRDefault="00100F61">
      <w:pPr>
        <w:spacing w:line="480" w:lineRule="auto"/>
        <w:jc w:val="both"/>
        <w:rPr>
          <w:rFonts w:cs="Times New Roman"/>
          <w:b/>
        </w:rPr>
        <w:pPrChange w:id="146" w:author="Microsoft Office User" w:date="2021-12-30T16:41:00Z">
          <w:pPr>
            <w:spacing w:line="480" w:lineRule="auto"/>
          </w:pPr>
        </w:pPrChange>
      </w:pPr>
      <w:r>
        <w:rPr>
          <w:rFonts w:cs="Times New Roman"/>
          <w:b/>
        </w:rPr>
        <w:t>Current Approaches:</w:t>
      </w:r>
    </w:p>
    <w:p w14:paraId="10A75124" w14:textId="78005DB9" w:rsidR="00D83FA0" w:rsidRDefault="00003E3F">
      <w:pPr>
        <w:spacing w:line="480" w:lineRule="auto"/>
        <w:jc w:val="both"/>
        <w:rPr>
          <w:rFonts w:cs="Times New Roman"/>
        </w:rPr>
        <w:pPrChange w:id="147" w:author="Microsoft Office User" w:date="2021-12-30T16:41:00Z">
          <w:pPr>
            <w:spacing w:line="480" w:lineRule="auto"/>
          </w:pPr>
        </w:pPrChange>
      </w:pPr>
      <w:r>
        <w:rPr>
          <w:rFonts w:cs="Times New Roman"/>
        </w:rPr>
        <w:t xml:space="preserve">   </w:t>
      </w:r>
      <w:r w:rsidR="00100F61">
        <w:rPr>
          <w:rFonts w:cs="Times New Roman"/>
        </w:rPr>
        <w:t>Various</w:t>
      </w:r>
      <w:r w:rsidR="001C4657">
        <w:rPr>
          <w:rFonts w:cs="Times New Roman"/>
        </w:rPr>
        <w:t xml:space="preserve"> </w:t>
      </w:r>
      <w:r w:rsidR="00100F61">
        <w:rPr>
          <w:rFonts w:cs="Times New Roman"/>
        </w:rPr>
        <w:t>approaches to this problem exist</w:t>
      </w:r>
      <w:r w:rsidR="001C4657">
        <w:rPr>
          <w:rFonts w:cs="Times New Roman"/>
        </w:rPr>
        <w:t>.</w:t>
      </w:r>
      <w:r w:rsidR="00100F61">
        <w:rPr>
          <w:rFonts w:cs="Times New Roman"/>
        </w:rPr>
        <w:t xml:space="preserve"> Google’s Project Loon</w:t>
      </w:r>
      <w:r w:rsidR="001C4657">
        <w:rPr>
          <w:rFonts w:cs="Times New Roman"/>
        </w:rPr>
        <w:t xml:space="preserve"> </w:t>
      </w:r>
      <w:r w:rsidR="008D1652">
        <w:rPr>
          <w:rFonts w:cs="Times New Roman"/>
        </w:rPr>
        <w:t xml:space="preserve">used high altitude balloons to provide </w:t>
      </w:r>
      <w:r w:rsidR="00593151">
        <w:rPr>
          <w:rFonts w:cs="Times New Roman"/>
        </w:rPr>
        <w:t>cellular</w:t>
      </w:r>
      <w:r w:rsidR="008D1652">
        <w:rPr>
          <w:rFonts w:cs="Times New Roman"/>
        </w:rPr>
        <w:t xml:space="preserve"> access over areas, but </w:t>
      </w:r>
      <w:r w:rsidR="00D83FA0">
        <w:rPr>
          <w:rFonts w:cs="Times New Roman"/>
        </w:rPr>
        <w:t>was extremely un</w:t>
      </w:r>
      <w:r w:rsidR="00ED5E73">
        <w:rPr>
          <w:rFonts w:cs="Times New Roman"/>
        </w:rPr>
        <w:t>reliable</w:t>
      </w:r>
      <w:r w:rsidR="00D83FA0">
        <w:rPr>
          <w:rFonts w:cs="Times New Roman"/>
        </w:rPr>
        <w:t>, slow (1MBits/s), and required high continued costs from Google</w:t>
      </w:r>
      <w:sdt>
        <w:sdtPr>
          <w:rPr>
            <w:rFonts w:cs="Times New Roman"/>
          </w:rPr>
          <w:id w:val="-1762993133"/>
          <w:citation/>
        </w:sdtPr>
        <w:sdtEndPr/>
        <w:sdtContent>
          <w:r w:rsidR="00AC6807">
            <w:rPr>
              <w:rFonts w:cs="Times New Roman"/>
            </w:rPr>
            <w:fldChar w:fldCharType="begin"/>
          </w:r>
          <w:r w:rsidR="005D2B38">
            <w:rPr>
              <w:rFonts w:cs="Times New Roman"/>
            </w:rPr>
            <w:instrText xml:space="preserve">CITATION Jam15 \l 1033 </w:instrText>
          </w:r>
          <w:r w:rsidR="00AC6807">
            <w:rPr>
              <w:rFonts w:cs="Times New Roman"/>
            </w:rPr>
            <w:fldChar w:fldCharType="separate"/>
          </w:r>
          <w:r w:rsidR="008F572D">
            <w:rPr>
              <w:rFonts w:cs="Times New Roman"/>
              <w:noProof/>
            </w:rPr>
            <w:t xml:space="preserve"> </w:t>
          </w:r>
          <w:r w:rsidR="008F572D" w:rsidRPr="008F572D">
            <w:rPr>
              <w:rFonts w:cs="Times New Roman"/>
              <w:noProof/>
            </w:rPr>
            <w:t>(Burr, 2015)</w:t>
          </w:r>
          <w:r w:rsidR="00AC6807">
            <w:rPr>
              <w:rFonts w:cs="Times New Roman"/>
            </w:rPr>
            <w:fldChar w:fldCharType="end"/>
          </w:r>
        </w:sdtContent>
      </w:sdt>
      <w:r w:rsidR="00D83FA0">
        <w:rPr>
          <w:rFonts w:cs="Times New Roman"/>
        </w:rPr>
        <w:t>. The project was shut down in 2021</w:t>
      </w:r>
      <w:r w:rsidR="007F46AF">
        <w:rPr>
          <w:rFonts w:cs="Times New Roman"/>
        </w:rPr>
        <w:t xml:space="preserve"> due to a lack of commercial viability</w:t>
      </w:r>
      <w:sdt>
        <w:sdtPr>
          <w:rPr>
            <w:rFonts w:cs="Times New Roman"/>
          </w:rPr>
          <w:id w:val="-506589813"/>
          <w:citation/>
        </w:sdtPr>
        <w:sdtEndPr/>
        <w:sdtContent>
          <w:r w:rsidR="00AC6807">
            <w:rPr>
              <w:rFonts w:cs="Times New Roman"/>
            </w:rPr>
            <w:fldChar w:fldCharType="begin"/>
          </w:r>
          <w:r w:rsidR="005D2B38">
            <w:rPr>
              <w:rFonts w:cs="Times New Roman"/>
            </w:rPr>
            <w:instrText xml:space="preserve">CITATION Ast21 \l 1033 </w:instrText>
          </w:r>
          <w:r w:rsidR="00AC6807">
            <w:rPr>
              <w:rFonts w:cs="Times New Roman"/>
            </w:rPr>
            <w:fldChar w:fldCharType="separate"/>
          </w:r>
          <w:r w:rsidR="008F572D">
            <w:rPr>
              <w:rFonts w:cs="Times New Roman"/>
              <w:noProof/>
            </w:rPr>
            <w:t xml:space="preserve"> </w:t>
          </w:r>
          <w:r w:rsidR="008F572D" w:rsidRPr="008F572D">
            <w:rPr>
              <w:rFonts w:cs="Times New Roman"/>
              <w:noProof/>
            </w:rPr>
            <w:t>(Teller, 2021)</w:t>
          </w:r>
          <w:r w:rsidR="00AC6807">
            <w:rPr>
              <w:rFonts w:cs="Times New Roman"/>
            </w:rPr>
            <w:fldChar w:fldCharType="end"/>
          </w:r>
        </w:sdtContent>
      </w:sdt>
      <w:r w:rsidR="00D83FA0">
        <w:rPr>
          <w:rFonts w:cs="Times New Roman"/>
        </w:rPr>
        <w:t xml:space="preserve">. </w:t>
      </w:r>
      <w:r w:rsidR="00593151">
        <w:rPr>
          <w:rFonts w:cs="Times New Roman"/>
        </w:rPr>
        <w:t xml:space="preserve">Google spun off part of Loon to create a solution to connect hard to reach cities together with laser tech, however this project </w:t>
      </w:r>
      <w:del w:id="148" w:author="Microsoft Office User" w:date="2021-12-30T15:35:00Z">
        <w:r w:rsidR="00593151" w:rsidDel="00641CB5">
          <w:rPr>
            <w:rFonts w:cs="Times New Roman"/>
          </w:rPr>
          <w:delText xml:space="preserve">per module </w:delText>
        </w:r>
      </w:del>
      <w:r w:rsidR="00593151">
        <w:rPr>
          <w:rFonts w:cs="Times New Roman"/>
        </w:rPr>
        <w:t>costs over $10,000</w:t>
      </w:r>
      <w:ins w:id="149" w:author="Microsoft Office User" w:date="2021-12-30T15:35:00Z">
        <w:r w:rsidR="00641CB5">
          <w:rPr>
            <w:rFonts w:cs="Times New Roman"/>
          </w:rPr>
          <w:t xml:space="preserve"> per module</w:t>
        </w:r>
      </w:ins>
      <w:r w:rsidR="00593151">
        <w:rPr>
          <w:rFonts w:cs="Times New Roman"/>
        </w:rPr>
        <w:t>, and was more geared towards commercialization in large areas, across shorter distances</w:t>
      </w:r>
      <w:r w:rsidR="007F46AF">
        <w:rPr>
          <w:rFonts w:cs="Times New Roman"/>
        </w:rPr>
        <w:t>,</w:t>
      </w:r>
      <w:r w:rsidR="00593151">
        <w:rPr>
          <w:rFonts w:cs="Times New Roman"/>
        </w:rPr>
        <w:t xml:space="preserve"> than low-cost long-range transmission</w:t>
      </w:r>
      <w:del w:id="150" w:author="Microsoft Office User" w:date="2021-12-30T16:37:00Z">
        <w:r w:rsidR="00AC6807" w:rsidDel="00FD514A">
          <w:rPr>
            <w:rFonts w:cs="Times New Roman"/>
          </w:rPr>
          <w:delText xml:space="preserve"> (Burr, 2015)</w:delText>
        </w:r>
      </w:del>
      <w:r w:rsidR="00593151">
        <w:rPr>
          <w:rFonts w:cs="Times New Roman"/>
        </w:rPr>
        <w:t xml:space="preserve">. </w:t>
      </w:r>
      <w:r w:rsidR="00D83FA0">
        <w:rPr>
          <w:rFonts w:cs="Times New Roman"/>
        </w:rPr>
        <w:t xml:space="preserve">SpaceX’s </w:t>
      </w:r>
      <w:proofErr w:type="spellStart"/>
      <w:r w:rsidR="00D83FA0">
        <w:rPr>
          <w:rFonts w:cs="Times New Roman"/>
        </w:rPr>
        <w:t>Star</w:t>
      </w:r>
      <w:ins w:id="151" w:author="Microsoft Office User" w:date="2021-12-30T15:36:00Z">
        <w:r w:rsidR="001629BA">
          <w:rPr>
            <w:rFonts w:cs="Times New Roman"/>
          </w:rPr>
          <w:t>l</w:t>
        </w:r>
      </w:ins>
      <w:del w:id="152" w:author="Microsoft Office User" w:date="2021-12-30T15:36:00Z">
        <w:r w:rsidR="00D83FA0" w:rsidDel="001629BA">
          <w:rPr>
            <w:rFonts w:cs="Times New Roman"/>
          </w:rPr>
          <w:delText>L</w:delText>
        </w:r>
      </w:del>
      <w:r w:rsidR="00D83FA0">
        <w:rPr>
          <w:rFonts w:cs="Times New Roman"/>
        </w:rPr>
        <w:t>ink</w:t>
      </w:r>
      <w:proofErr w:type="spellEnd"/>
      <w:r w:rsidR="00D83FA0">
        <w:rPr>
          <w:rFonts w:cs="Times New Roman"/>
        </w:rPr>
        <w:t xml:space="preserve"> seems like a viable solution, but </w:t>
      </w:r>
      <w:r w:rsidR="009F679A">
        <w:rPr>
          <w:rFonts w:cs="Times New Roman"/>
        </w:rPr>
        <w:t>has</w:t>
      </w:r>
      <w:r w:rsidR="00E06BC4">
        <w:rPr>
          <w:rFonts w:cs="Times New Roman"/>
        </w:rPr>
        <w:t xml:space="preserve"> many shortcomings</w:t>
      </w:r>
      <w:r w:rsidR="009F679A">
        <w:rPr>
          <w:rFonts w:cs="Times New Roman"/>
        </w:rPr>
        <w:t>.</w:t>
      </w:r>
      <w:r w:rsidR="00E06BC4">
        <w:rPr>
          <w:rFonts w:cs="Times New Roman"/>
        </w:rPr>
        <w:t xml:space="preserve"> </w:t>
      </w:r>
      <w:proofErr w:type="spellStart"/>
      <w:r w:rsidR="00E06BC4">
        <w:rPr>
          <w:rFonts w:cs="Times New Roman"/>
        </w:rPr>
        <w:t>Star</w:t>
      </w:r>
      <w:ins w:id="153" w:author="Microsoft Office User" w:date="2021-12-30T15:36:00Z">
        <w:r w:rsidR="001629BA">
          <w:rPr>
            <w:rFonts w:cs="Times New Roman"/>
          </w:rPr>
          <w:t>l</w:t>
        </w:r>
      </w:ins>
      <w:del w:id="154" w:author="Microsoft Office User" w:date="2021-12-30T15:36:00Z">
        <w:r w:rsidR="00E06BC4" w:rsidDel="001629BA">
          <w:rPr>
            <w:rFonts w:cs="Times New Roman"/>
          </w:rPr>
          <w:delText>L</w:delText>
        </w:r>
      </w:del>
      <w:r w:rsidR="00E06BC4">
        <w:rPr>
          <w:rFonts w:cs="Times New Roman"/>
        </w:rPr>
        <w:t>ink</w:t>
      </w:r>
      <w:proofErr w:type="spellEnd"/>
      <w:r w:rsidR="00E06BC4">
        <w:rPr>
          <w:rFonts w:cs="Times New Roman"/>
        </w:rPr>
        <w:t xml:space="preserve"> itself, at full capacity can only support 25 million users</w:t>
      </w:r>
      <w:r w:rsidR="009F679A">
        <w:rPr>
          <w:rFonts w:cs="Times New Roman"/>
        </w:rPr>
        <w:t>,</w:t>
      </w:r>
      <w:r w:rsidR="001C4657">
        <w:rPr>
          <w:rFonts w:cs="Times New Roman"/>
        </w:rPr>
        <w:t xml:space="preserve"> however</w:t>
      </w:r>
      <w:r w:rsidR="00E06BC4">
        <w:rPr>
          <w:rFonts w:cs="Times New Roman"/>
        </w:rPr>
        <w:t>, as many of the satellites are over oceans most of the time, it can reasonably only provide half of this</w:t>
      </w:r>
      <w:ins w:id="155" w:author="Microsoft Office User" w:date="2021-12-30T15:35:00Z">
        <w:r w:rsidR="0027001E">
          <w:rPr>
            <w:rFonts w:cs="Times New Roman"/>
          </w:rPr>
          <w:t xml:space="preserve"> at any given time</w:t>
        </w:r>
      </w:ins>
      <w:sdt>
        <w:sdtPr>
          <w:rPr>
            <w:rFonts w:cs="Times New Roman"/>
          </w:rPr>
          <w:id w:val="1222635748"/>
          <w:citation/>
        </w:sdtPr>
        <w:sdtEndPr/>
        <w:sdtContent>
          <w:r w:rsidR="00AC6807">
            <w:rPr>
              <w:rFonts w:cs="Times New Roman"/>
            </w:rPr>
            <w:fldChar w:fldCharType="begin"/>
          </w:r>
          <w:r w:rsidR="005D2B38">
            <w:rPr>
              <w:rFonts w:cs="Times New Roman"/>
            </w:rPr>
            <w:instrText xml:space="preserve">CITATION Mic21 \l 1033 </w:instrText>
          </w:r>
          <w:r w:rsidR="00AC6807">
            <w:rPr>
              <w:rFonts w:cs="Times New Roman"/>
            </w:rPr>
            <w:fldChar w:fldCharType="separate"/>
          </w:r>
          <w:r w:rsidR="008F572D">
            <w:rPr>
              <w:rFonts w:cs="Times New Roman"/>
              <w:noProof/>
            </w:rPr>
            <w:t xml:space="preserve"> </w:t>
          </w:r>
          <w:r w:rsidR="008F572D" w:rsidRPr="008F572D">
            <w:rPr>
              <w:rFonts w:cs="Times New Roman"/>
              <w:noProof/>
            </w:rPr>
            <w:t>(Kan, 2021)</w:t>
          </w:r>
          <w:r w:rsidR="00AC6807">
            <w:rPr>
              <w:rFonts w:cs="Times New Roman"/>
            </w:rPr>
            <w:fldChar w:fldCharType="end"/>
          </w:r>
        </w:sdtContent>
      </w:sdt>
      <w:r w:rsidR="00E06BC4">
        <w:rPr>
          <w:rFonts w:cs="Times New Roman"/>
        </w:rPr>
        <w:t xml:space="preserve">. At the same time, </w:t>
      </w:r>
      <w:proofErr w:type="spellStart"/>
      <w:r w:rsidR="00E06BC4">
        <w:rPr>
          <w:rFonts w:cs="Times New Roman"/>
        </w:rPr>
        <w:t>Star</w:t>
      </w:r>
      <w:ins w:id="156" w:author="Microsoft Office User" w:date="2021-12-30T15:36:00Z">
        <w:r w:rsidR="001629BA">
          <w:rPr>
            <w:rFonts w:cs="Times New Roman"/>
          </w:rPr>
          <w:t>l</w:t>
        </w:r>
      </w:ins>
      <w:del w:id="157" w:author="Microsoft Office User" w:date="2021-12-30T15:36:00Z">
        <w:r w:rsidR="00E06BC4" w:rsidDel="001629BA">
          <w:rPr>
            <w:rFonts w:cs="Times New Roman"/>
          </w:rPr>
          <w:delText>L</w:delText>
        </w:r>
      </w:del>
      <w:r w:rsidR="00E06BC4">
        <w:rPr>
          <w:rFonts w:cs="Times New Roman"/>
        </w:rPr>
        <w:t>ink</w:t>
      </w:r>
      <w:proofErr w:type="spellEnd"/>
      <w:ins w:id="158" w:author="Microsoft Office User" w:date="2021-12-30T15:36:00Z">
        <w:r w:rsidR="0027001E">
          <w:rPr>
            <w:rFonts w:cs="Times New Roman"/>
          </w:rPr>
          <w:t xml:space="preserve"> </w:t>
        </w:r>
      </w:ins>
      <w:ins w:id="159" w:author="Microsoft Office User" w:date="2021-12-30T16:38:00Z">
        <w:r w:rsidR="007D50F1">
          <w:rPr>
            <w:rFonts w:cs="Times New Roman"/>
          </w:rPr>
          <w:t>satellites</w:t>
        </w:r>
      </w:ins>
      <w:ins w:id="160" w:author="Microsoft Office User" w:date="2021-12-30T15:36:00Z">
        <w:r w:rsidR="0027001E">
          <w:rPr>
            <w:rFonts w:cs="Times New Roman"/>
          </w:rPr>
          <w:t xml:space="preserve"> pose a dangerous risk in orbit</w:t>
        </w:r>
      </w:ins>
      <w:del w:id="161" w:author="Microsoft Office User" w:date="2021-12-30T15:36:00Z">
        <w:r w:rsidR="00E06BC4" w:rsidDel="0027001E">
          <w:rPr>
            <w:rFonts w:cs="Times New Roman"/>
          </w:rPr>
          <w:delText xml:space="preserve"> is dangerous, pr</w:delText>
        </w:r>
      </w:del>
      <w:ins w:id="162" w:author="Microsoft Office User" w:date="2021-12-30T15:36:00Z">
        <w:r w:rsidR="0027001E">
          <w:rPr>
            <w:rFonts w:cs="Times New Roman"/>
          </w:rPr>
          <w:t xml:space="preserve"> as they are pr</w:t>
        </w:r>
      </w:ins>
      <w:r w:rsidR="00E06BC4">
        <w:rPr>
          <w:rFonts w:cs="Times New Roman"/>
        </w:rPr>
        <w:t>ojected to be responsible for 90% of near misses between spacecraft</w:t>
      </w:r>
      <w:sdt>
        <w:sdtPr>
          <w:rPr>
            <w:rFonts w:cs="Times New Roman"/>
          </w:rPr>
          <w:id w:val="-562714071"/>
          <w:citation/>
        </w:sdtPr>
        <w:sdtEndPr/>
        <w:sdtContent>
          <w:r w:rsidR="00AC6807">
            <w:rPr>
              <w:rFonts w:cs="Times New Roman"/>
            </w:rPr>
            <w:fldChar w:fldCharType="begin"/>
          </w:r>
          <w:r w:rsidR="005D2B38">
            <w:rPr>
              <w:rFonts w:cs="Times New Roman"/>
            </w:rPr>
            <w:instrText xml:space="preserve">CITATION And21 \l 1033 </w:instrText>
          </w:r>
          <w:r w:rsidR="00AC6807">
            <w:rPr>
              <w:rFonts w:cs="Times New Roman"/>
            </w:rPr>
            <w:fldChar w:fldCharType="separate"/>
          </w:r>
          <w:r w:rsidR="008F572D">
            <w:rPr>
              <w:rFonts w:cs="Times New Roman"/>
              <w:noProof/>
            </w:rPr>
            <w:t xml:space="preserve"> </w:t>
          </w:r>
          <w:r w:rsidR="008F572D" w:rsidRPr="008F572D">
            <w:rPr>
              <w:rFonts w:cs="Times New Roman"/>
              <w:noProof/>
            </w:rPr>
            <w:t>(Marqardt, 2021)</w:t>
          </w:r>
          <w:r w:rsidR="00AC6807">
            <w:rPr>
              <w:rFonts w:cs="Times New Roman"/>
            </w:rPr>
            <w:fldChar w:fldCharType="end"/>
          </w:r>
        </w:sdtContent>
      </w:sdt>
      <w:r w:rsidR="00E06BC4">
        <w:rPr>
          <w:rFonts w:cs="Times New Roman"/>
        </w:rPr>
        <w:t>. For highly remote communities,</w:t>
      </w:r>
      <w:ins w:id="163" w:author="Microsoft Office User" w:date="2021-12-30T15:36:00Z">
        <w:r w:rsidR="001629BA">
          <w:rPr>
            <w:rFonts w:cs="Times New Roman"/>
          </w:rPr>
          <w:t xml:space="preserve"> </w:t>
        </w:r>
        <w:proofErr w:type="spellStart"/>
        <w:r w:rsidR="001629BA">
          <w:rPr>
            <w:rFonts w:cs="Times New Roman"/>
          </w:rPr>
          <w:t>Starlink’s</w:t>
        </w:r>
        <w:proofErr w:type="spellEnd"/>
        <w:r w:rsidR="001629BA">
          <w:rPr>
            <w:rFonts w:cs="Times New Roman"/>
          </w:rPr>
          <w:t xml:space="preserve"> </w:t>
        </w:r>
      </w:ins>
      <w:del w:id="164" w:author="Microsoft Office User" w:date="2021-12-30T15:36:00Z">
        <w:r w:rsidR="00E06BC4" w:rsidDel="001629BA">
          <w:rPr>
            <w:rFonts w:cs="Times New Roman"/>
          </w:rPr>
          <w:delText xml:space="preserve"> a</w:delText>
        </w:r>
      </w:del>
      <w:r w:rsidR="00E06BC4">
        <w:rPr>
          <w:rFonts w:cs="Times New Roman"/>
        </w:rPr>
        <w:t xml:space="preserve"> </w:t>
      </w:r>
      <w:ins w:id="165" w:author="Microsoft Office User" w:date="2021-12-30T16:55:00Z">
        <w:r w:rsidR="00CE62C1">
          <w:rPr>
            <w:rFonts w:cs="Times New Roman"/>
          </w:rPr>
          <w:t>$</w:t>
        </w:r>
      </w:ins>
      <w:del w:id="166" w:author="Microsoft Office User" w:date="2021-12-30T16:55:00Z">
        <w:r w:rsidR="00E06BC4" w:rsidDel="00CE62C1">
          <w:rPr>
            <w:rFonts w:cs="Times New Roman"/>
          </w:rPr>
          <w:delText>$</w:delText>
        </w:r>
      </w:del>
      <w:r w:rsidR="00E06BC4">
        <w:rPr>
          <w:rFonts w:cs="Times New Roman"/>
        </w:rPr>
        <w:t>99</w:t>
      </w:r>
      <w:del w:id="167" w:author="Microsoft Office User" w:date="2021-12-30T16:55:00Z">
        <w:r w:rsidR="00E06BC4" w:rsidDel="00CE62C1">
          <w:rPr>
            <w:rFonts w:cs="Times New Roman"/>
          </w:rPr>
          <w:delText xml:space="preserve"> fee a</w:delText>
        </w:r>
      </w:del>
      <w:r w:rsidR="00E06BC4">
        <w:rPr>
          <w:rFonts w:cs="Times New Roman"/>
        </w:rPr>
        <w:t xml:space="preserve"> month</w:t>
      </w:r>
      <w:ins w:id="168" w:author="Microsoft Office User" w:date="2021-12-30T16:55:00Z">
        <w:r w:rsidR="00CE62C1">
          <w:rPr>
            <w:rFonts w:cs="Times New Roman"/>
          </w:rPr>
          <w:t>ly fee</w:t>
        </w:r>
      </w:ins>
      <w:r w:rsidR="00E06BC4">
        <w:rPr>
          <w:rFonts w:cs="Times New Roman"/>
        </w:rPr>
        <w:t xml:space="preserve">, is an exorbitant </w:t>
      </w:r>
      <w:r w:rsidR="00582877">
        <w:rPr>
          <w:rFonts w:cs="Times New Roman"/>
        </w:rPr>
        <w:t xml:space="preserve">expenditure, </w:t>
      </w:r>
      <w:ins w:id="169" w:author="Microsoft Office User" w:date="2021-12-30T16:55:00Z">
        <w:r w:rsidR="00CE62C1">
          <w:rPr>
            <w:rFonts w:cs="Times New Roman"/>
          </w:rPr>
          <w:t>coupled with the</w:t>
        </w:r>
      </w:ins>
      <w:del w:id="170" w:author="Microsoft Office User" w:date="2021-12-30T16:55:00Z">
        <w:r w:rsidR="00582877" w:rsidDel="00CE62C1">
          <w:rPr>
            <w:rFonts w:cs="Times New Roman"/>
          </w:rPr>
          <w:delText>with the</w:delText>
        </w:r>
      </w:del>
      <w:r w:rsidR="00582877">
        <w:rPr>
          <w:rFonts w:cs="Times New Roman"/>
        </w:rPr>
        <w:t xml:space="preserve"> $499 startup cost</w:t>
      </w:r>
      <w:ins w:id="171" w:author="Microsoft Office User" w:date="2021-12-30T16:55:00Z">
        <w:r w:rsidR="00CE62C1">
          <w:rPr>
            <w:rFonts w:cs="Times New Roman"/>
          </w:rPr>
          <w:t>.</w:t>
        </w:r>
      </w:ins>
      <w:del w:id="172" w:author="Microsoft Office User" w:date="2021-12-30T16:55:00Z">
        <w:r w:rsidR="00582877" w:rsidDel="00CE62C1">
          <w:rPr>
            <w:rFonts w:cs="Times New Roman"/>
          </w:rPr>
          <w:delText xml:space="preserve"> high as well</w:delText>
        </w:r>
      </w:del>
      <w:sdt>
        <w:sdtPr>
          <w:rPr>
            <w:rFonts w:cs="Times New Roman"/>
          </w:rPr>
          <w:id w:val="-1644414650"/>
          <w:citation/>
        </w:sdtPr>
        <w:sdtEndPr/>
        <w:sdtContent>
          <w:r w:rsidR="00AC6807">
            <w:rPr>
              <w:rFonts w:cs="Times New Roman"/>
            </w:rPr>
            <w:fldChar w:fldCharType="begin"/>
          </w:r>
          <w:r w:rsidR="005D2B38">
            <w:rPr>
              <w:rFonts w:cs="Times New Roman"/>
            </w:rPr>
            <w:instrText xml:space="preserve">CITATION Sta21 \l 1033 </w:instrText>
          </w:r>
          <w:r w:rsidR="00AC6807">
            <w:rPr>
              <w:rFonts w:cs="Times New Roman"/>
            </w:rPr>
            <w:fldChar w:fldCharType="separate"/>
          </w:r>
          <w:r w:rsidR="008F572D">
            <w:rPr>
              <w:rFonts w:cs="Times New Roman"/>
              <w:noProof/>
            </w:rPr>
            <w:t xml:space="preserve"> </w:t>
          </w:r>
          <w:r w:rsidR="008F572D" w:rsidRPr="008F572D">
            <w:rPr>
              <w:rFonts w:cs="Times New Roman"/>
              <w:noProof/>
            </w:rPr>
            <w:t>(Order Starlink, 2021)</w:t>
          </w:r>
          <w:r w:rsidR="00AC6807">
            <w:rPr>
              <w:rFonts w:cs="Times New Roman"/>
            </w:rPr>
            <w:fldChar w:fldCharType="end"/>
          </w:r>
        </w:sdtContent>
      </w:sdt>
      <w:r w:rsidR="00E06BC4">
        <w:rPr>
          <w:rFonts w:cs="Times New Roman"/>
        </w:rPr>
        <w:t>.</w:t>
      </w:r>
      <w:commentRangeStart w:id="173"/>
      <w:r w:rsidR="00582877">
        <w:rPr>
          <w:rFonts w:cs="Times New Roman"/>
        </w:rPr>
        <w:t xml:space="preserve"> </w:t>
      </w:r>
      <w:del w:id="174" w:author="Charles Paxson" w:date="2021-12-29T14:40:00Z">
        <w:r w:rsidR="00E06BC4" w:rsidDel="00474AA1">
          <w:rPr>
            <w:rFonts w:cs="Times New Roman"/>
          </w:rPr>
          <w:delText>The problems with StarLink are only multiplied for other</w:delText>
        </w:r>
        <w:r w:rsidR="00582877" w:rsidDel="00474AA1">
          <w:rPr>
            <w:rFonts w:cs="Times New Roman"/>
          </w:rPr>
          <w:delText xml:space="preserve"> satellite systems, which are more limited, less commercialized at scale and thus costlier, and just as dangerous. </w:delText>
        </w:r>
      </w:del>
      <w:ins w:id="175" w:author="Charles Paxson" w:date="2021-12-29T14:40:00Z">
        <w:r w:rsidR="00474AA1">
          <w:rPr>
            <w:rFonts w:cs="Times New Roman"/>
          </w:rPr>
          <w:t xml:space="preserve">Other </w:t>
        </w:r>
      </w:ins>
      <w:ins w:id="176" w:author="Microsoft Office User" w:date="2021-12-30T15:37:00Z">
        <w:r w:rsidR="001629BA">
          <w:rPr>
            <w:rFonts w:cs="Times New Roman"/>
          </w:rPr>
          <w:t xml:space="preserve">similar-purpose </w:t>
        </w:r>
      </w:ins>
      <w:ins w:id="177" w:author="Charles Paxson" w:date="2021-12-29T14:40:00Z">
        <w:r w:rsidR="00474AA1">
          <w:rPr>
            <w:rFonts w:cs="Times New Roman"/>
          </w:rPr>
          <w:t xml:space="preserve">satellite systems face the same problems as </w:t>
        </w:r>
        <w:proofErr w:type="spellStart"/>
        <w:r w:rsidR="00474AA1">
          <w:rPr>
            <w:rFonts w:cs="Times New Roman"/>
          </w:rPr>
          <w:t>Star</w:t>
        </w:r>
      </w:ins>
      <w:ins w:id="178" w:author="Microsoft Office User" w:date="2021-12-30T15:36:00Z">
        <w:r w:rsidR="001629BA">
          <w:rPr>
            <w:rFonts w:cs="Times New Roman"/>
          </w:rPr>
          <w:t>l</w:t>
        </w:r>
      </w:ins>
      <w:ins w:id="179" w:author="Charles Paxson" w:date="2021-12-29T14:40:00Z">
        <w:del w:id="180" w:author="Microsoft Office User" w:date="2021-12-30T15:36:00Z">
          <w:r w:rsidR="00474AA1" w:rsidDel="001629BA">
            <w:rPr>
              <w:rFonts w:cs="Times New Roman"/>
            </w:rPr>
            <w:delText>l</w:delText>
          </w:r>
        </w:del>
        <w:r w:rsidR="00474AA1">
          <w:rPr>
            <w:rFonts w:cs="Times New Roman"/>
          </w:rPr>
          <w:t>ink</w:t>
        </w:r>
        <w:proofErr w:type="spellEnd"/>
        <w:r w:rsidR="00474AA1">
          <w:rPr>
            <w:rFonts w:cs="Times New Roman"/>
          </w:rPr>
          <w:t xml:space="preserve">, </w:t>
        </w:r>
      </w:ins>
      <w:ins w:id="181" w:author="Microsoft Office User" w:date="2021-12-30T15:37:00Z">
        <w:r w:rsidR="001629BA">
          <w:rPr>
            <w:rFonts w:cs="Times New Roman"/>
          </w:rPr>
          <w:t>only</w:t>
        </w:r>
      </w:ins>
      <w:ins w:id="182" w:author="Microsoft Office User" w:date="2021-12-30T16:54:00Z">
        <w:r w:rsidR="00CE62C1">
          <w:rPr>
            <w:rFonts w:cs="Times New Roman"/>
          </w:rPr>
          <w:t xml:space="preserve"> they</w:t>
        </w:r>
      </w:ins>
      <w:ins w:id="183" w:author="Microsoft Office User" w:date="2021-12-30T15:37:00Z">
        <w:r w:rsidR="001629BA">
          <w:rPr>
            <w:rFonts w:cs="Times New Roman"/>
          </w:rPr>
          <w:t xml:space="preserve"> are </w:t>
        </w:r>
      </w:ins>
      <w:ins w:id="184" w:author="Charles Paxson" w:date="2021-12-29T14:40:00Z">
        <w:del w:id="185" w:author="Microsoft Office User" w:date="2021-12-30T15:37:00Z">
          <w:r w:rsidR="00474AA1" w:rsidDel="001629BA">
            <w:rPr>
              <w:rFonts w:cs="Times New Roman"/>
            </w:rPr>
            <w:delText xml:space="preserve">just </w:delText>
          </w:r>
        </w:del>
      </w:ins>
      <w:ins w:id="186" w:author="Charles Paxson" w:date="2021-12-29T14:41:00Z">
        <w:r w:rsidR="00474AA1">
          <w:rPr>
            <w:rFonts w:cs="Times New Roman"/>
          </w:rPr>
          <w:t xml:space="preserve">more expensive due to </w:t>
        </w:r>
        <w:del w:id="187" w:author="Microsoft Office User" w:date="2021-12-30T15:33:00Z">
          <w:r w:rsidR="00474AA1" w:rsidDel="009461AD">
            <w:rPr>
              <w:rFonts w:cs="Times New Roman"/>
            </w:rPr>
            <w:delText>fewer economies of scale</w:delText>
          </w:r>
        </w:del>
      </w:ins>
      <w:ins w:id="188" w:author="Microsoft Office User" w:date="2021-12-30T15:34:00Z">
        <w:r w:rsidR="00A34FF6">
          <w:rPr>
            <w:rFonts w:cs="Times New Roman"/>
          </w:rPr>
          <w:t>a smaller scale and customer base</w:t>
        </w:r>
      </w:ins>
      <w:ins w:id="189" w:author="Charles Paxson" w:date="2021-12-29T14:41:00Z">
        <w:r w:rsidR="00474AA1">
          <w:rPr>
            <w:rFonts w:cs="Times New Roman"/>
          </w:rPr>
          <w:t>.</w:t>
        </w:r>
        <w:commentRangeEnd w:id="173"/>
        <w:r w:rsidR="00474AA1">
          <w:rPr>
            <w:rStyle w:val="CommentReference"/>
          </w:rPr>
          <w:commentReference w:id="173"/>
        </w:r>
      </w:ins>
    </w:p>
    <w:p w14:paraId="00EFB0FA" w14:textId="77D0010A" w:rsidR="00582877" w:rsidRDefault="00582877">
      <w:pPr>
        <w:spacing w:line="480" w:lineRule="auto"/>
        <w:jc w:val="both"/>
        <w:rPr>
          <w:rFonts w:cs="Times New Roman"/>
          <w:b/>
        </w:rPr>
        <w:pPrChange w:id="190" w:author="Microsoft Office User" w:date="2021-12-30T16:41:00Z">
          <w:pPr>
            <w:spacing w:line="480" w:lineRule="auto"/>
          </w:pPr>
        </w:pPrChange>
      </w:pPr>
      <w:r>
        <w:rPr>
          <w:rFonts w:cs="Times New Roman"/>
          <w:b/>
        </w:rPr>
        <w:t>Solution:</w:t>
      </w:r>
    </w:p>
    <w:p w14:paraId="448E2B87" w14:textId="47079E3C" w:rsidR="001C4657" w:rsidRDefault="00AF6B37">
      <w:pPr>
        <w:spacing w:line="480" w:lineRule="auto"/>
        <w:jc w:val="both"/>
        <w:rPr>
          <w:rFonts w:cs="Times New Roman"/>
        </w:rPr>
        <w:pPrChange w:id="191" w:author="Microsoft Office User" w:date="2021-12-30T16:41:00Z">
          <w:pPr>
            <w:spacing w:line="480" w:lineRule="auto"/>
          </w:pPr>
        </w:pPrChange>
      </w:pPr>
      <w:r>
        <w:rPr>
          <w:rFonts w:cs="Times New Roman"/>
        </w:rPr>
        <w:t xml:space="preserve">    </w:t>
      </w:r>
      <w:r w:rsidR="00192B7A">
        <w:rPr>
          <w:rFonts w:cs="Times New Roman"/>
        </w:rPr>
        <w:t>I will</w:t>
      </w:r>
      <w:r w:rsidR="00582877">
        <w:rPr>
          <w:rFonts w:cs="Times New Roman"/>
        </w:rPr>
        <w:t xml:space="preserve"> create a </w:t>
      </w:r>
      <w:r w:rsidR="00192B7A">
        <w:rPr>
          <w:rFonts w:cs="Times New Roman"/>
        </w:rPr>
        <w:t>high</w:t>
      </w:r>
      <w:ins w:id="192" w:author="Microsoft Office User" w:date="2021-12-30T15:37:00Z">
        <w:r w:rsidR="001629BA">
          <w:rPr>
            <w:rFonts w:cs="Times New Roman"/>
          </w:rPr>
          <w:t>-</w:t>
        </w:r>
      </w:ins>
      <w:del w:id="193" w:author="Microsoft Office User" w:date="2021-12-30T15:37:00Z">
        <w:r w:rsidR="00192B7A" w:rsidDel="001629BA">
          <w:rPr>
            <w:rFonts w:cs="Times New Roman"/>
          </w:rPr>
          <w:delText xml:space="preserve"> </w:delText>
        </w:r>
      </w:del>
      <w:r w:rsidR="00192B7A">
        <w:rPr>
          <w:rFonts w:cs="Times New Roman"/>
        </w:rPr>
        <w:t>data</w:t>
      </w:r>
      <w:ins w:id="194" w:author="Microsoft Office User" w:date="2021-12-30T15:37:00Z">
        <w:r w:rsidR="001629BA">
          <w:rPr>
            <w:rFonts w:cs="Times New Roman"/>
          </w:rPr>
          <w:t>-</w:t>
        </w:r>
      </w:ins>
      <w:del w:id="195" w:author="Microsoft Office User" w:date="2021-12-30T15:37:00Z">
        <w:r w:rsidR="00192B7A" w:rsidDel="001629BA">
          <w:rPr>
            <w:rFonts w:cs="Times New Roman"/>
          </w:rPr>
          <w:delText xml:space="preserve"> </w:delText>
        </w:r>
      </w:del>
      <w:r w:rsidR="00192B7A">
        <w:rPr>
          <w:rFonts w:cs="Times New Roman"/>
        </w:rPr>
        <w:t xml:space="preserve">rate </w:t>
      </w:r>
      <w:r w:rsidR="00B22771">
        <w:rPr>
          <w:rFonts w:cs="Times New Roman"/>
        </w:rPr>
        <w:t>laser-based</w:t>
      </w:r>
      <w:r w:rsidR="00192B7A">
        <w:rPr>
          <w:rFonts w:cs="Times New Roman"/>
        </w:rPr>
        <w:t xml:space="preserve"> </w:t>
      </w:r>
      <w:r w:rsidR="00582877">
        <w:rPr>
          <w:rFonts w:cs="Times New Roman"/>
        </w:rPr>
        <w:t xml:space="preserve">system using a pair of </w:t>
      </w:r>
      <w:del w:id="196" w:author="Microsoft Office User" w:date="2021-12-30T13:29:00Z">
        <w:r w:rsidR="00582877" w:rsidDel="00ED4E21">
          <w:rPr>
            <w:rFonts w:cs="Times New Roman"/>
          </w:rPr>
          <w:delText xml:space="preserve">Near-UV </w:delText>
        </w:r>
      </w:del>
      <w:ins w:id="197" w:author="Microsoft Office User" w:date="2021-12-30T13:30:00Z">
        <w:r w:rsidR="00ED4E21">
          <w:rPr>
            <w:rFonts w:cs="Times New Roman"/>
          </w:rPr>
          <w:t>l</w:t>
        </w:r>
      </w:ins>
      <w:del w:id="198" w:author="Microsoft Office User" w:date="2021-12-30T13:30:00Z">
        <w:r w:rsidR="00582877" w:rsidDel="00ED4E21">
          <w:rPr>
            <w:rFonts w:cs="Times New Roman"/>
          </w:rPr>
          <w:delText>L</w:delText>
        </w:r>
      </w:del>
      <w:r w:rsidR="00582877">
        <w:rPr>
          <w:rFonts w:cs="Times New Roman"/>
        </w:rPr>
        <w:t>asers</w:t>
      </w:r>
      <w:del w:id="199" w:author="Microsoft Office User" w:date="2021-12-30T15:37:00Z">
        <w:r w:rsidR="00582877" w:rsidDel="001629BA">
          <w:rPr>
            <w:rFonts w:cs="Times New Roman"/>
          </w:rPr>
          <w:delText xml:space="preserve">. These </w:delText>
        </w:r>
      </w:del>
      <w:ins w:id="200" w:author="Microsoft Office User" w:date="2021-12-30T15:37:00Z">
        <w:r w:rsidR="001629BA">
          <w:rPr>
            <w:rFonts w:cs="Times New Roman"/>
          </w:rPr>
          <w:t xml:space="preserve"> which </w:t>
        </w:r>
      </w:ins>
      <w:r w:rsidR="00B22771">
        <w:rPr>
          <w:rFonts w:cs="Times New Roman"/>
        </w:rPr>
        <w:t>utilize an electromagnetic</w:t>
      </w:r>
      <w:r w:rsidR="00582877">
        <w:rPr>
          <w:rFonts w:cs="Times New Roman"/>
        </w:rPr>
        <w:t xml:space="preserve"> frequency </w:t>
      </w:r>
      <w:del w:id="201" w:author="Microsoft Office User" w:date="2021-12-30T15:37:00Z">
        <w:r w:rsidR="00582877" w:rsidDel="001629BA">
          <w:rPr>
            <w:rFonts w:cs="Times New Roman"/>
          </w:rPr>
          <w:delText>wh</w:delText>
        </w:r>
        <w:r w:rsidR="001B3CC7" w:rsidDel="001629BA">
          <w:rPr>
            <w:rFonts w:cs="Times New Roman"/>
          </w:rPr>
          <w:delText xml:space="preserve">ich </w:delText>
        </w:r>
      </w:del>
      <w:ins w:id="202" w:author="Microsoft Office User" w:date="2021-12-30T15:37:00Z">
        <w:r w:rsidR="001629BA">
          <w:rPr>
            <w:rFonts w:cs="Times New Roman"/>
          </w:rPr>
          <w:t xml:space="preserve">that </w:t>
        </w:r>
      </w:ins>
      <w:del w:id="203" w:author="Charles Paxson" w:date="2021-12-29T14:42:00Z">
        <w:r w:rsidR="001B3CC7" w:rsidDel="00474AA1">
          <w:rPr>
            <w:rFonts w:cs="Times New Roman"/>
          </w:rPr>
          <w:delText>isn’t harmful</w:delText>
        </w:r>
      </w:del>
      <w:ins w:id="204" w:author="Charles Paxson" w:date="2021-12-29T14:42:00Z">
        <w:r w:rsidR="00474AA1">
          <w:rPr>
            <w:rFonts w:cs="Times New Roman"/>
          </w:rPr>
          <w:t>is harmless</w:t>
        </w:r>
      </w:ins>
      <w:r w:rsidR="001B3CC7">
        <w:rPr>
          <w:rFonts w:cs="Times New Roman"/>
        </w:rPr>
        <w:t xml:space="preserve"> and </w:t>
      </w:r>
      <w:del w:id="205" w:author="Charles Paxson" w:date="2021-12-29T14:42:00Z">
        <w:r w:rsidR="001B3CC7" w:rsidDel="00474AA1">
          <w:rPr>
            <w:rFonts w:cs="Times New Roman"/>
          </w:rPr>
          <w:delText>isn’t overly disturbed</w:delText>
        </w:r>
        <w:r w:rsidR="007F49A7" w:rsidDel="00474AA1">
          <w:rPr>
            <w:rFonts w:cs="Times New Roman"/>
          </w:rPr>
          <w:delText xml:space="preserve"> </w:delText>
        </w:r>
        <w:r w:rsidR="00582877" w:rsidDel="00474AA1">
          <w:rPr>
            <w:rFonts w:cs="Times New Roman"/>
          </w:rPr>
          <w:delText>by the sun</w:delText>
        </w:r>
      </w:del>
      <w:ins w:id="206" w:author="Charles Paxson" w:date="2021-12-29T14:42:00Z">
        <w:r w:rsidR="00474AA1">
          <w:rPr>
            <w:rFonts w:cs="Times New Roman"/>
          </w:rPr>
          <w:t>is mostly undisturbed by the Sun</w:t>
        </w:r>
      </w:ins>
      <w:sdt>
        <w:sdtPr>
          <w:rPr>
            <w:rFonts w:cs="Times New Roman"/>
          </w:rPr>
          <w:id w:val="1424528403"/>
          <w:citation/>
        </w:sdtPr>
        <w:sdtEndPr/>
        <w:sdtContent>
          <w:r w:rsidR="00234335">
            <w:rPr>
              <w:rFonts w:cs="Times New Roman"/>
            </w:rPr>
            <w:fldChar w:fldCharType="begin"/>
          </w:r>
          <w:r w:rsidR="00234335">
            <w:rPr>
              <w:rFonts w:cs="Times New Roman"/>
            </w:rPr>
            <w:instrText xml:space="preserve"> CITATION Rob17 \l 1033 </w:instrText>
          </w:r>
          <w:r w:rsidR="00234335">
            <w:rPr>
              <w:rFonts w:cs="Times New Roman"/>
            </w:rPr>
            <w:fldChar w:fldCharType="separate"/>
          </w:r>
          <w:r w:rsidR="008F572D">
            <w:rPr>
              <w:rFonts w:cs="Times New Roman"/>
              <w:noProof/>
            </w:rPr>
            <w:t xml:space="preserve"> </w:t>
          </w:r>
          <w:r w:rsidR="008F572D" w:rsidRPr="008F572D">
            <w:rPr>
              <w:rFonts w:cs="Times New Roman"/>
              <w:noProof/>
            </w:rPr>
            <w:t>(Garner, 2017)</w:t>
          </w:r>
          <w:r w:rsidR="00234335">
            <w:rPr>
              <w:rFonts w:cs="Times New Roman"/>
            </w:rPr>
            <w:fldChar w:fldCharType="end"/>
          </w:r>
        </w:sdtContent>
      </w:sdt>
      <w:r w:rsidR="00582877">
        <w:rPr>
          <w:rFonts w:cs="Times New Roman"/>
        </w:rPr>
        <w:t xml:space="preserve">. </w:t>
      </w:r>
      <w:r w:rsidR="001B3CC7">
        <w:rPr>
          <w:rFonts w:cs="Times New Roman"/>
        </w:rPr>
        <w:t>The beam diameter of these lasers is magnified</w:t>
      </w:r>
      <w:r w:rsidR="00EA3A5A">
        <w:rPr>
          <w:rFonts w:cs="Times New Roman"/>
        </w:rPr>
        <w:t xml:space="preserve">, so </w:t>
      </w:r>
      <w:del w:id="207" w:author="Charles Paxson" w:date="2021-12-29T14:41:00Z">
        <w:r w:rsidR="00EA3A5A" w:rsidDel="00474AA1">
          <w:rPr>
            <w:rFonts w:cs="Times New Roman"/>
          </w:rPr>
          <w:delText xml:space="preserve">they won’t be as perturbed by </w:delText>
        </w:r>
      </w:del>
      <w:r w:rsidR="00EA3A5A">
        <w:rPr>
          <w:rFonts w:cs="Times New Roman"/>
        </w:rPr>
        <w:t>dust or other atmospheric aerosols</w:t>
      </w:r>
      <w:r w:rsidR="001B3CC7">
        <w:rPr>
          <w:rFonts w:cs="Times New Roman"/>
        </w:rPr>
        <w:t xml:space="preserve"> </w:t>
      </w:r>
      <w:ins w:id="208" w:author="Charles Paxson" w:date="2021-12-29T14:42:00Z">
        <w:r w:rsidR="00474AA1">
          <w:rPr>
            <w:rFonts w:cs="Times New Roman"/>
          </w:rPr>
          <w:t xml:space="preserve">are less </w:t>
        </w:r>
        <w:del w:id="209" w:author="Microsoft Office User" w:date="2021-12-30T15:41:00Z">
          <w:r w:rsidR="00474AA1" w:rsidDel="001629BA">
            <w:rPr>
              <w:rFonts w:cs="Times New Roman"/>
            </w:rPr>
            <w:delText>impactful</w:delText>
          </w:r>
        </w:del>
      </w:ins>
      <w:ins w:id="210" w:author="Microsoft Office User" w:date="2021-12-30T15:41:00Z">
        <w:r w:rsidR="001629BA">
          <w:rPr>
            <w:rFonts w:cs="Times New Roman"/>
          </w:rPr>
          <w:t>can block less of the beam itself</w:t>
        </w:r>
      </w:ins>
      <w:ins w:id="211" w:author="Charles Paxson" w:date="2021-12-29T14:42:00Z">
        <w:r w:rsidR="00474AA1">
          <w:rPr>
            <w:rFonts w:cs="Times New Roman"/>
          </w:rPr>
          <w:t xml:space="preserve"> </w:t>
        </w:r>
      </w:ins>
      <w:r w:rsidR="001B3CC7">
        <w:rPr>
          <w:rFonts w:cs="Times New Roman"/>
        </w:rPr>
        <w:t>while</w:t>
      </w:r>
      <w:ins w:id="212" w:author="Microsoft Office User" w:date="2021-12-30T15:41:00Z">
        <w:r w:rsidR="001629BA">
          <w:rPr>
            <w:rFonts w:cs="Times New Roman"/>
          </w:rPr>
          <w:t xml:space="preserve"> the light is</w:t>
        </w:r>
      </w:ins>
      <w:r w:rsidR="001B3CC7">
        <w:rPr>
          <w:rFonts w:cs="Times New Roman"/>
        </w:rPr>
        <w:t xml:space="preserve"> traveling through the air</w:t>
      </w:r>
      <w:r w:rsidR="00EA3A5A">
        <w:rPr>
          <w:rFonts w:cs="Times New Roman"/>
        </w:rPr>
        <w:t xml:space="preserve">. These </w:t>
      </w:r>
      <w:r w:rsidR="00E61A70">
        <w:rPr>
          <w:rFonts w:cs="Times New Roman"/>
        </w:rPr>
        <w:t>beams</w:t>
      </w:r>
      <w:r w:rsidR="00EA3A5A">
        <w:rPr>
          <w:rFonts w:cs="Times New Roman"/>
        </w:rPr>
        <w:t xml:space="preserve"> are </w:t>
      </w:r>
      <w:del w:id="213" w:author="Charles Paxson" w:date="2021-12-29T14:46:00Z">
        <w:r w:rsidR="00EA3A5A" w:rsidDel="002357FC">
          <w:rPr>
            <w:rFonts w:cs="Times New Roman"/>
          </w:rPr>
          <w:delText xml:space="preserve">shot </w:delText>
        </w:r>
      </w:del>
      <w:ins w:id="214" w:author="Charles Paxson" w:date="2021-12-29T14:46:00Z">
        <w:r w:rsidR="002357FC">
          <w:rPr>
            <w:rFonts w:cs="Times New Roman"/>
          </w:rPr>
          <w:t xml:space="preserve">aimed </w:t>
        </w:r>
      </w:ins>
      <w:r w:rsidR="00EA3A5A">
        <w:rPr>
          <w:rFonts w:cs="Times New Roman"/>
        </w:rPr>
        <w:t>into high-polling-rate photo</w:t>
      </w:r>
      <w:ins w:id="215" w:author="Ayush Nayak" w:date="2021-12-29T15:42:00Z">
        <w:r w:rsidR="00F444D4">
          <w:rPr>
            <w:rFonts w:cs="Times New Roman"/>
          </w:rPr>
          <w:t>transistor</w:t>
        </w:r>
      </w:ins>
      <w:ins w:id="216" w:author="Ayush Nayak" w:date="2021-12-29T15:43:00Z">
        <w:r w:rsidR="00F444D4">
          <w:rPr>
            <w:rFonts w:cs="Times New Roman"/>
          </w:rPr>
          <w:t>s</w:t>
        </w:r>
      </w:ins>
      <w:del w:id="217" w:author="Ayush Nayak" w:date="2021-12-29T15:42:00Z">
        <w:r w:rsidR="00EA3A5A" w:rsidDel="00F444D4">
          <w:rPr>
            <w:rFonts w:cs="Times New Roman"/>
          </w:rPr>
          <w:delText>resistors</w:delText>
        </w:r>
      </w:del>
      <w:r w:rsidR="00EA3A5A">
        <w:rPr>
          <w:rFonts w:cs="Times New Roman"/>
        </w:rPr>
        <w:t xml:space="preserve">, which can detect data being sent. With </w:t>
      </w:r>
      <w:del w:id="218" w:author="Microsoft Office User" w:date="2021-12-30T15:42:00Z">
        <w:r w:rsidR="00EA3A5A" w:rsidDel="001629BA">
          <w:rPr>
            <w:rFonts w:cs="Times New Roman"/>
          </w:rPr>
          <w:delText xml:space="preserve">a switching speed of around </w:delText>
        </w:r>
      </w:del>
      <w:ins w:id="219" w:author="Microsoft Office User" w:date="2021-12-30T15:42:00Z">
        <w:r w:rsidR="001629BA">
          <w:rPr>
            <w:rFonts w:cs="Times New Roman"/>
          </w:rPr>
          <w:t xml:space="preserve">“reaction times” of </w:t>
        </w:r>
        <w:r w:rsidR="001629BA">
          <w:rPr>
            <w:rFonts w:cs="Times New Roman"/>
          </w:rPr>
          <w:lastRenderedPageBreak/>
          <w:t xml:space="preserve">around </w:t>
        </w:r>
      </w:ins>
      <w:r w:rsidR="00EA3A5A">
        <w:rPr>
          <w:rFonts w:cs="Times New Roman"/>
        </w:rPr>
        <w:t>10ns</w:t>
      </w:r>
      <w:r w:rsidR="00D007A3">
        <w:rPr>
          <w:rFonts w:cs="Times New Roman"/>
        </w:rPr>
        <w:t xml:space="preserve"> for both the lasers and the </w:t>
      </w:r>
      <w:del w:id="220" w:author="Microsoft Office User" w:date="2021-12-30T15:42:00Z">
        <w:r w:rsidR="00D007A3" w:rsidDel="001629BA">
          <w:rPr>
            <w:rFonts w:cs="Times New Roman"/>
          </w:rPr>
          <w:delText>heads</w:delText>
        </w:r>
      </w:del>
      <w:ins w:id="221" w:author="Microsoft Office User" w:date="2021-12-30T15:42:00Z">
        <w:r w:rsidR="001629BA">
          <w:rPr>
            <w:rFonts w:cs="Times New Roman"/>
          </w:rPr>
          <w:t>receivers</w:t>
        </w:r>
      </w:ins>
      <w:r w:rsidR="00EA3A5A">
        <w:rPr>
          <w:rFonts w:cs="Times New Roman"/>
        </w:rPr>
        <w:t xml:space="preserve">, </w:t>
      </w:r>
      <w:ins w:id="222" w:author="Microsoft Office User" w:date="2021-12-30T15:42:00Z">
        <w:r w:rsidR="001629BA">
          <w:rPr>
            <w:rFonts w:cs="Times New Roman"/>
          </w:rPr>
          <w:t xml:space="preserve">data transfer </w:t>
        </w:r>
      </w:ins>
      <w:r w:rsidR="00EA3A5A">
        <w:rPr>
          <w:rFonts w:cs="Times New Roman"/>
        </w:rPr>
        <w:t xml:space="preserve">speeds of up to 100-200mbps can be achieved. The range of such a system is around </w:t>
      </w:r>
      <w:r w:rsidR="000B5843">
        <w:rPr>
          <w:rFonts w:cs="Times New Roman"/>
        </w:rPr>
        <w:t>1</w:t>
      </w:r>
      <w:r w:rsidR="00EA3A5A">
        <w:rPr>
          <w:rFonts w:cs="Times New Roman"/>
        </w:rPr>
        <w:t>0-</w:t>
      </w:r>
      <w:r w:rsidR="000B5843">
        <w:rPr>
          <w:rFonts w:cs="Times New Roman"/>
        </w:rPr>
        <w:t>20</w:t>
      </w:r>
      <w:r w:rsidR="00EA3A5A">
        <w:rPr>
          <w:rFonts w:cs="Times New Roman"/>
        </w:rPr>
        <w:t xml:space="preserve"> km between each “repeater”. The cost </w:t>
      </w:r>
      <w:del w:id="223" w:author="Microsoft Office User" w:date="2021-12-30T15:43:00Z">
        <w:r w:rsidR="00EA3A5A" w:rsidDel="001629BA">
          <w:rPr>
            <w:rFonts w:cs="Times New Roman"/>
          </w:rPr>
          <w:delText xml:space="preserve">of each system </w:delText>
        </w:r>
      </w:del>
      <w:r w:rsidR="00EA3A5A">
        <w:rPr>
          <w:rFonts w:cs="Times New Roman"/>
        </w:rPr>
        <w:t>is around $</w:t>
      </w:r>
      <w:r w:rsidR="00732FA5">
        <w:rPr>
          <w:rFonts w:cs="Times New Roman"/>
        </w:rPr>
        <w:t>200</w:t>
      </w:r>
      <w:r w:rsidR="00EA3A5A">
        <w:rPr>
          <w:rFonts w:cs="Times New Roman"/>
        </w:rPr>
        <w:t xml:space="preserve"> for a transmitter/receiver.</w:t>
      </w:r>
      <w:ins w:id="224" w:author="Ayush Nayak" w:date="2021-12-29T16:16:00Z">
        <w:r w:rsidR="009E2DD3">
          <w:rPr>
            <w:rFonts w:cs="Times New Roman"/>
          </w:rPr>
          <w:t xml:space="preserve"> With low powered lasers, power consumption can entirely be handled by Solar Power. Upkeep should be minimal, but with the low cost of parts, expecting around $30-$40 in maintenance per year isn’t unreasonable. </w:t>
        </w:r>
      </w:ins>
      <w:del w:id="225" w:author="Ayush Nayak" w:date="2021-12-29T16:16:00Z">
        <w:r w:rsidR="00EA3A5A" w:rsidDel="009E2DD3">
          <w:rPr>
            <w:rFonts w:cs="Times New Roman"/>
          </w:rPr>
          <w:delText xml:space="preserve"> </w:delText>
        </w:r>
      </w:del>
      <w:r w:rsidR="00EA3A5A">
        <w:rPr>
          <w:rFonts w:cs="Times New Roman"/>
        </w:rPr>
        <w:t>For settlements around 100km from a</w:t>
      </w:r>
      <w:r w:rsidR="00593151">
        <w:rPr>
          <w:rFonts w:cs="Times New Roman"/>
        </w:rPr>
        <w:t xml:space="preserve"> connected town or city</w:t>
      </w:r>
      <w:r w:rsidR="00EA3A5A">
        <w:rPr>
          <w:rFonts w:cs="Times New Roman"/>
        </w:rPr>
        <w:t xml:space="preserve">, </w:t>
      </w:r>
      <w:del w:id="226" w:author="Ayush Nayak" w:date="2021-12-29T16:16:00Z">
        <w:r w:rsidR="00EA3A5A" w:rsidDel="009E2DD3">
          <w:rPr>
            <w:rFonts w:cs="Times New Roman"/>
          </w:rPr>
          <w:delText xml:space="preserve">only </w:delText>
        </w:r>
      </w:del>
      <w:ins w:id="227" w:author="Ayush Nayak" w:date="2021-12-29T16:16:00Z">
        <w:r w:rsidR="009E2DD3">
          <w:rPr>
            <w:rFonts w:cs="Times New Roman"/>
          </w:rPr>
          <w:t xml:space="preserve">around </w:t>
        </w:r>
      </w:ins>
      <w:commentRangeStart w:id="228"/>
      <w:commentRangeStart w:id="229"/>
      <w:r w:rsidR="00EA3A5A">
        <w:rPr>
          <w:rFonts w:cs="Times New Roman"/>
        </w:rPr>
        <w:t>$</w:t>
      </w:r>
      <w:r w:rsidR="008E63AE">
        <w:rPr>
          <w:rFonts w:cs="Times New Roman"/>
        </w:rPr>
        <w:t>2</w:t>
      </w:r>
      <w:r w:rsidR="00EA3A5A">
        <w:rPr>
          <w:rFonts w:cs="Times New Roman"/>
        </w:rPr>
        <w:t>000</w:t>
      </w:r>
      <w:commentRangeEnd w:id="228"/>
      <w:r w:rsidR="002357FC">
        <w:rPr>
          <w:rStyle w:val="CommentReference"/>
        </w:rPr>
        <w:commentReference w:id="228"/>
      </w:r>
      <w:commentRangeEnd w:id="229"/>
      <w:r w:rsidR="00FD2DDD">
        <w:rPr>
          <w:rStyle w:val="CommentReference"/>
        </w:rPr>
        <w:commentReference w:id="229"/>
      </w:r>
      <w:r w:rsidR="00EA3A5A">
        <w:rPr>
          <w:rFonts w:cs="Times New Roman"/>
        </w:rPr>
        <w:t xml:space="preserve"> would be needed as a one-time expense to link faraway areas to cities</w:t>
      </w:r>
      <w:ins w:id="230" w:author="Ayush Nayak" w:date="2021-12-29T16:16:00Z">
        <w:r w:rsidR="009E2DD3">
          <w:rPr>
            <w:rFonts w:cs="Times New Roman"/>
          </w:rPr>
          <w:t>. Eve</w:t>
        </w:r>
      </w:ins>
      <w:ins w:id="231" w:author="Ayush Nayak" w:date="2021-12-29T16:17:00Z">
        <w:r w:rsidR="009E2DD3">
          <w:rPr>
            <w:rFonts w:cs="Times New Roman"/>
          </w:rPr>
          <w:t>n factoring in upkeep,</w:t>
        </w:r>
      </w:ins>
      <w:r w:rsidR="004A61EA">
        <w:rPr>
          <w:rFonts w:cs="Times New Roman"/>
        </w:rPr>
        <w:t xml:space="preserve"> </w:t>
      </w:r>
      <w:ins w:id="232" w:author="Ayush Nayak" w:date="2021-12-29T16:17:00Z">
        <w:r w:rsidR="009E2DD3">
          <w:rPr>
            <w:rFonts w:cs="Times New Roman"/>
          </w:rPr>
          <w:t>this cost is</w:t>
        </w:r>
      </w:ins>
      <w:del w:id="233" w:author="Ayush Nayak" w:date="2021-12-29T16:17:00Z">
        <w:r w:rsidR="00961561" w:rsidDel="009E2DD3">
          <w:rPr>
            <w:rFonts w:cs="Times New Roman"/>
          </w:rPr>
          <w:delText>-</w:delText>
        </w:r>
      </w:del>
      <w:r w:rsidR="004A61EA">
        <w:rPr>
          <w:rFonts w:cs="Times New Roman"/>
        </w:rPr>
        <w:t xml:space="preserve"> </w:t>
      </w:r>
      <w:r w:rsidR="004B7BD4">
        <w:rPr>
          <w:rFonts w:cs="Times New Roman"/>
        </w:rPr>
        <w:t xml:space="preserve">orders of magnitude </w:t>
      </w:r>
      <w:r w:rsidR="009F5AFD">
        <w:rPr>
          <w:rFonts w:cs="Times New Roman"/>
        </w:rPr>
        <w:t xml:space="preserve">in </w:t>
      </w:r>
      <w:del w:id="234" w:author="Charles Paxson" w:date="2021-12-29T14:44:00Z">
        <w:r w:rsidR="009F5AFD" w:rsidDel="002357FC">
          <w:rPr>
            <w:rFonts w:cs="Times New Roman"/>
          </w:rPr>
          <w:delText xml:space="preserve">cost </w:delText>
        </w:r>
        <w:r w:rsidR="004B7BD4" w:rsidDel="002357FC">
          <w:rPr>
            <w:rFonts w:cs="Times New Roman"/>
          </w:rPr>
          <w:delText>less</w:delText>
        </w:r>
      </w:del>
      <w:ins w:id="235" w:author="Charles Paxson" w:date="2021-12-29T14:44:00Z">
        <w:r w:rsidR="002357FC">
          <w:rPr>
            <w:rFonts w:cs="Times New Roman"/>
          </w:rPr>
          <w:t>cheaper</w:t>
        </w:r>
      </w:ins>
      <w:r w:rsidR="004B7BD4">
        <w:rPr>
          <w:rFonts w:cs="Times New Roman"/>
        </w:rPr>
        <w:t xml:space="preserve"> than systems by Google, and over time </w:t>
      </w:r>
      <w:commentRangeStart w:id="236"/>
      <w:ins w:id="237" w:author="Ayush Nayak" w:date="2021-12-29T15:28:00Z">
        <w:r w:rsidR="00CE01C1">
          <w:rPr>
            <w:rFonts w:cs="Times New Roman"/>
          </w:rPr>
          <w:t>surpassing</w:t>
        </w:r>
        <w:commentRangeEnd w:id="236"/>
        <w:r w:rsidR="00CE01C1">
          <w:rPr>
            <w:rStyle w:val="CommentReference"/>
          </w:rPr>
          <w:commentReference w:id="236"/>
        </w:r>
      </w:ins>
      <w:commentRangeStart w:id="238"/>
      <w:del w:id="239" w:author="Ayush Nayak" w:date="2021-12-29T15:28:00Z">
        <w:r w:rsidR="004B7BD4" w:rsidDel="00CE01C1">
          <w:rPr>
            <w:rFonts w:cs="Times New Roman"/>
          </w:rPr>
          <w:delText>easily beat</w:delText>
        </w:r>
        <w:r w:rsidR="004A61EA" w:rsidDel="00CE01C1">
          <w:rPr>
            <w:rFonts w:cs="Times New Roman"/>
          </w:rPr>
          <w:delText>ing</w:delText>
        </w:r>
      </w:del>
      <w:commentRangeEnd w:id="238"/>
      <w:r w:rsidR="002357FC">
        <w:rPr>
          <w:rStyle w:val="CommentReference"/>
        </w:rPr>
        <w:commentReference w:id="238"/>
      </w:r>
      <w:r w:rsidR="004A61EA">
        <w:rPr>
          <w:rFonts w:cs="Times New Roman"/>
        </w:rPr>
        <w:t xml:space="preserve"> </w:t>
      </w:r>
      <w:del w:id="240" w:author="Charles Paxson" w:date="2021-12-29T14:45:00Z">
        <w:r w:rsidR="004A61EA" w:rsidDel="002357FC">
          <w:rPr>
            <w:rFonts w:cs="Times New Roman"/>
          </w:rPr>
          <w:delText>overpriced</w:delText>
        </w:r>
        <w:r w:rsidR="004B7BD4" w:rsidDel="002357FC">
          <w:rPr>
            <w:rFonts w:cs="Times New Roman"/>
          </w:rPr>
          <w:delText xml:space="preserve"> </w:delText>
        </w:r>
      </w:del>
      <w:ins w:id="241" w:author="Charles Paxson" w:date="2021-12-29T14:45:00Z">
        <w:del w:id="242" w:author="Microsoft Office User" w:date="2021-12-30T16:38:00Z">
          <w:r w:rsidR="002357FC" w:rsidDel="007D50F1">
            <w:rPr>
              <w:rFonts w:cs="Times New Roman"/>
            </w:rPr>
            <w:delText xml:space="preserve">expensive </w:delText>
          </w:r>
        </w:del>
      </w:ins>
      <w:del w:id="243" w:author="Charles Paxson" w:date="2021-12-29T14:45:00Z">
        <w:r w:rsidR="004B7BD4" w:rsidDel="002357FC">
          <w:rPr>
            <w:rFonts w:cs="Times New Roman"/>
          </w:rPr>
          <w:delText>S</w:delText>
        </w:r>
      </w:del>
      <w:ins w:id="244" w:author="Charles Paxson" w:date="2021-12-29T14:45:00Z">
        <w:r w:rsidR="002357FC">
          <w:rPr>
            <w:rFonts w:cs="Times New Roman"/>
          </w:rPr>
          <w:t>s</w:t>
        </w:r>
      </w:ins>
      <w:r w:rsidR="004B7BD4">
        <w:rPr>
          <w:rFonts w:cs="Times New Roman"/>
        </w:rPr>
        <w:t>atellite offerings like SpaceX</w:t>
      </w:r>
      <w:ins w:id="245" w:author="Charles Paxson" w:date="2021-12-29T14:45:00Z">
        <w:r w:rsidR="002357FC">
          <w:rPr>
            <w:rFonts w:cs="Times New Roman"/>
          </w:rPr>
          <w:t xml:space="preserve">’s </w:t>
        </w:r>
        <w:proofErr w:type="spellStart"/>
        <w:r w:rsidR="002357FC">
          <w:rPr>
            <w:rFonts w:cs="Times New Roman"/>
          </w:rPr>
          <w:t>Starlink</w:t>
        </w:r>
      </w:ins>
      <w:proofErr w:type="spellEnd"/>
      <w:r w:rsidR="004B7BD4">
        <w:rPr>
          <w:rFonts w:cs="Times New Roman"/>
        </w:rPr>
        <w:t>.</w:t>
      </w:r>
      <w:r w:rsidR="00EA3A5A">
        <w:rPr>
          <w:rFonts w:cs="Times New Roman"/>
        </w:rPr>
        <w:t xml:space="preserve"> </w:t>
      </w:r>
      <w:r w:rsidR="001055F3">
        <w:rPr>
          <w:rFonts w:cs="Times New Roman"/>
        </w:rPr>
        <w:t xml:space="preserve">The system would also have higher range and </w:t>
      </w:r>
      <w:ins w:id="246" w:author="Charles Paxson" w:date="2021-12-29T14:46:00Z">
        <w:r w:rsidR="002357FC">
          <w:rPr>
            <w:rFonts w:cs="Times New Roman"/>
          </w:rPr>
          <w:t xml:space="preserve">cost </w:t>
        </w:r>
      </w:ins>
      <w:del w:id="247" w:author="Charles Paxson" w:date="2021-12-29T14:46:00Z">
        <w:r w:rsidR="001055F3" w:rsidDel="002357FC">
          <w:rPr>
            <w:rFonts w:cs="Times New Roman"/>
          </w:rPr>
          <w:delText xml:space="preserve">over </w:delText>
        </w:r>
      </w:del>
      <w:del w:id="248" w:author="Charles Paxson" w:date="2021-12-29T14:45:00Z">
        <w:r w:rsidR="001055F3" w:rsidDel="002357FC">
          <w:rPr>
            <w:rFonts w:cs="Times New Roman"/>
          </w:rPr>
          <w:delText xml:space="preserve">100x less </w:delText>
        </w:r>
      </w:del>
      <w:ins w:id="249" w:author="Charles Paxson" w:date="2021-12-29T14:45:00Z">
        <w:r w:rsidR="002357FC">
          <w:rPr>
            <w:rFonts w:cs="Times New Roman"/>
          </w:rPr>
          <w:t>two or</w:t>
        </w:r>
      </w:ins>
      <w:ins w:id="250" w:author="Charles Paxson" w:date="2021-12-29T14:46:00Z">
        <w:r w:rsidR="002357FC">
          <w:rPr>
            <w:rFonts w:cs="Times New Roman"/>
          </w:rPr>
          <w:t xml:space="preserve">ders of magnitude lower </w:t>
        </w:r>
      </w:ins>
      <w:del w:id="251" w:author="Charles Paxson" w:date="2021-12-29T14:46:00Z">
        <w:r w:rsidR="001055F3" w:rsidDel="002357FC">
          <w:rPr>
            <w:rFonts w:cs="Times New Roman"/>
          </w:rPr>
          <w:delText xml:space="preserve">cost </w:delText>
        </w:r>
      </w:del>
      <w:ins w:id="252" w:author="Charles Paxson" w:date="2021-12-29T14:46:00Z">
        <w:r w:rsidR="002357FC">
          <w:rPr>
            <w:rFonts w:cs="Times New Roman"/>
          </w:rPr>
          <w:t xml:space="preserve">less </w:t>
        </w:r>
      </w:ins>
      <w:r w:rsidR="001055F3">
        <w:rPr>
          <w:rFonts w:cs="Times New Roman"/>
        </w:rPr>
        <w:t xml:space="preserve">than </w:t>
      </w:r>
      <w:del w:id="253" w:author="Charles Paxson" w:date="2021-12-29T14:46:00Z">
        <w:r w:rsidR="004A61EA" w:rsidDel="002357FC">
          <w:rPr>
            <w:rFonts w:cs="Times New Roman"/>
          </w:rPr>
          <w:delText xml:space="preserve">standard </w:delText>
        </w:r>
      </w:del>
      <w:ins w:id="254" w:author="Charles Paxson" w:date="2021-12-29T14:46:00Z">
        <w:r w:rsidR="002357FC">
          <w:rPr>
            <w:rFonts w:cs="Times New Roman"/>
          </w:rPr>
          <w:t xml:space="preserve">more traditional </w:t>
        </w:r>
      </w:ins>
      <w:r w:rsidR="001055F3">
        <w:rPr>
          <w:rFonts w:cs="Times New Roman"/>
        </w:rPr>
        <w:t xml:space="preserve">implementations of </w:t>
      </w:r>
      <w:r w:rsidR="00F257DD">
        <w:rPr>
          <w:rFonts w:cs="Times New Roman"/>
        </w:rPr>
        <w:t>long-range</w:t>
      </w:r>
      <w:r w:rsidR="001055F3">
        <w:rPr>
          <w:rFonts w:cs="Times New Roman"/>
        </w:rPr>
        <w:t xml:space="preserve"> wireless technology </w:t>
      </w:r>
      <w:r w:rsidR="00C2148D">
        <w:rPr>
          <w:rFonts w:cs="Times New Roman"/>
        </w:rPr>
        <w:t>such as</w:t>
      </w:r>
      <w:r w:rsidR="001055F3">
        <w:rPr>
          <w:rFonts w:cs="Times New Roman"/>
        </w:rPr>
        <w:t xml:space="preserve"> </w:t>
      </w:r>
      <w:del w:id="255" w:author="Charles Paxson" w:date="2021-12-29T14:46:00Z">
        <w:r w:rsidR="001055F3" w:rsidDel="002357FC">
          <w:rPr>
            <w:rFonts w:cs="Times New Roman"/>
          </w:rPr>
          <w:delText>C</w:delText>
        </w:r>
      </w:del>
      <w:ins w:id="256" w:author="Charles Paxson" w:date="2021-12-29T14:46:00Z">
        <w:r w:rsidR="002357FC">
          <w:rPr>
            <w:rFonts w:cs="Times New Roman"/>
          </w:rPr>
          <w:t>c</w:t>
        </w:r>
      </w:ins>
      <w:r w:rsidR="001055F3">
        <w:rPr>
          <w:rFonts w:cs="Times New Roman"/>
        </w:rPr>
        <w:t>ellular towers.</w:t>
      </w:r>
      <w:ins w:id="257" w:author="Nayak, Ayush" w:date="2021-12-30T11:39:00Z">
        <w:r w:rsidR="00A70FF8">
          <w:rPr>
            <w:rFonts w:cs="Times New Roman"/>
          </w:rPr>
          <w:t xml:space="preserve"> One of my major goals with </w:t>
        </w:r>
      </w:ins>
      <w:r w:rsidR="001629BA">
        <w:rPr>
          <w:rFonts w:eastAsia="Times New Roman" w:cs="Times New Roman"/>
          <w:noProof/>
        </w:rPr>
        <w:drawing>
          <wp:anchor distT="0" distB="0" distL="114300" distR="114300" simplePos="0" relativeHeight="251667456" behindDoc="1" locked="0" layoutInCell="1" allowOverlap="1" wp14:anchorId="087CE37E" wp14:editId="6C6258FE">
            <wp:simplePos x="0" y="0"/>
            <wp:positionH relativeFrom="margin">
              <wp:posOffset>4565015</wp:posOffset>
            </wp:positionH>
            <wp:positionV relativeFrom="paragraph">
              <wp:posOffset>4960620</wp:posOffset>
            </wp:positionV>
            <wp:extent cx="1351915" cy="1517650"/>
            <wp:effectExtent l="0" t="0" r="0" b="6350"/>
            <wp:wrapTight wrapText="bothSides">
              <wp:wrapPolygon edited="0">
                <wp:start x="0" y="0"/>
                <wp:lineTo x="0" y="21510"/>
                <wp:lineTo x="21306" y="21510"/>
                <wp:lineTo x="213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963aae-82ab-485d-a07c-221433664373.PNG"/>
                    <pic:cNvPicPr/>
                  </pic:nvPicPr>
                  <pic:blipFill rotWithShape="1">
                    <a:blip r:embed="rId12" cstate="print">
                      <a:extLst>
                        <a:ext uri="{28A0092B-C50C-407E-A947-70E740481C1C}">
                          <a14:useLocalDpi xmlns:a14="http://schemas.microsoft.com/office/drawing/2010/main" val="0"/>
                        </a:ext>
                      </a:extLst>
                    </a:blip>
                    <a:srcRect l="17022" t="4939" r="15192"/>
                    <a:stretch/>
                  </pic:blipFill>
                  <pic:spPr bwMode="auto">
                    <a:xfrm>
                      <a:off x="0" y="0"/>
                      <a:ext cx="1351915" cy="151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d="258" w:author="Nayak, Ayush" w:date="2021-12-30T11:39:00Z">
        <w:r w:rsidR="00A70FF8">
          <w:rPr>
            <w:rFonts w:cs="Times New Roman"/>
          </w:rPr>
          <w:t xml:space="preserve">this project, is also to create a system capable of telling operators how to </w:t>
        </w:r>
      </w:ins>
      <w:r w:rsidR="00F93B8C" w:rsidRPr="003A6896">
        <w:rPr>
          <w:rFonts w:eastAsia="Times New Roman"/>
          <w:noProof/>
        </w:rPr>
        <w:drawing>
          <wp:anchor distT="0" distB="0" distL="114300" distR="114300" simplePos="0" relativeHeight="251658240" behindDoc="1" locked="0" layoutInCell="1" allowOverlap="1" wp14:anchorId="7C850A5C" wp14:editId="655511D4">
            <wp:simplePos x="0" y="0"/>
            <wp:positionH relativeFrom="column">
              <wp:posOffset>3962400</wp:posOffset>
            </wp:positionH>
            <wp:positionV relativeFrom="paragraph">
              <wp:posOffset>3497445</wp:posOffset>
            </wp:positionV>
            <wp:extent cx="1955800" cy="1465580"/>
            <wp:effectExtent l="0" t="0" r="0" b="0"/>
            <wp:wrapTight wrapText="bothSides">
              <wp:wrapPolygon edited="0">
                <wp:start x="2805" y="374"/>
                <wp:lineTo x="1683" y="2433"/>
                <wp:lineTo x="1683" y="2995"/>
                <wp:lineTo x="2384" y="3744"/>
                <wp:lineTo x="842" y="5241"/>
                <wp:lineTo x="561" y="5615"/>
                <wp:lineTo x="701" y="16284"/>
                <wp:lineTo x="2525" y="19466"/>
                <wp:lineTo x="8696" y="20776"/>
                <wp:lineTo x="11642" y="21151"/>
                <wp:lineTo x="15288" y="21151"/>
                <wp:lineTo x="16831" y="20776"/>
                <wp:lineTo x="21460" y="19279"/>
                <wp:lineTo x="21460" y="3744"/>
                <wp:lineTo x="20899" y="374"/>
                <wp:lineTo x="2805" y="374"/>
              </wp:wrapPolygon>
            </wp:wrapTight>
            <wp:docPr id="1" name="Picture 1" descr="https://upload.wikimedia.org/wikipedia/commons/thumb/e/e7/Solar_spectrum_en.svg/1280px-Solar_spectru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Solar_spectrum_en.svg/1280px-Solar_spectrum_en.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5800" cy="1465580"/>
                    </a:xfrm>
                    <a:prstGeom prst="rect">
                      <a:avLst/>
                    </a:prstGeom>
                    <a:noFill/>
                    <a:ln>
                      <a:noFill/>
                    </a:ln>
                  </pic:spPr>
                </pic:pic>
              </a:graphicData>
            </a:graphic>
            <wp14:sizeRelH relativeFrom="page">
              <wp14:pctWidth>0</wp14:pctWidth>
            </wp14:sizeRelH>
            <wp14:sizeRelV relativeFrom="page">
              <wp14:pctHeight>0</wp14:pctHeight>
            </wp14:sizeRelV>
          </wp:anchor>
        </w:drawing>
      </w:r>
      <w:ins w:id="259" w:author="Nayak, Ayush" w:date="2021-12-30T11:39:00Z">
        <w:r w:rsidR="00A70FF8">
          <w:rPr>
            <w:rFonts w:cs="Times New Roman"/>
          </w:rPr>
          <w:t xml:space="preserve">move lasers into optimal positions, </w:t>
        </w:r>
        <w:del w:id="260" w:author="Microsoft Office User" w:date="2021-12-30T16:07:00Z">
          <w:r w:rsidR="00A70FF8" w:rsidDel="007D3C50">
            <w:rPr>
              <w:rFonts w:cs="Times New Roman"/>
            </w:rPr>
            <w:delText>as well as</w:delText>
          </w:r>
        </w:del>
      </w:ins>
      <w:ins w:id="261" w:author="Microsoft Office User" w:date="2021-12-30T16:07:00Z">
        <w:r w:rsidR="007D3C50">
          <w:rPr>
            <w:rFonts w:cs="Times New Roman"/>
          </w:rPr>
          <w:t>and</w:t>
        </w:r>
      </w:ins>
      <w:ins w:id="262" w:author="Nayak, Ayush" w:date="2021-12-30T11:39:00Z">
        <w:r w:rsidR="00A70FF8">
          <w:rPr>
            <w:rFonts w:cs="Times New Roman"/>
          </w:rPr>
          <w:t xml:space="preserve"> figuring </w:t>
        </w:r>
      </w:ins>
      <w:r w:rsidR="00591031">
        <w:rPr>
          <w:rFonts w:cs="Times New Roman"/>
          <w:b/>
          <w:noProof/>
        </w:rPr>
        <w:drawing>
          <wp:anchor distT="0" distB="0" distL="114300" distR="114300" simplePos="0" relativeHeight="251665408" behindDoc="1" locked="0" layoutInCell="1" allowOverlap="1" wp14:anchorId="5871817F" wp14:editId="4BEE9D7F">
            <wp:simplePos x="0" y="0"/>
            <wp:positionH relativeFrom="column">
              <wp:posOffset>1583902</wp:posOffset>
            </wp:positionH>
            <wp:positionV relativeFrom="paragraph">
              <wp:posOffset>4427855</wp:posOffset>
            </wp:positionV>
            <wp:extent cx="2374900" cy="779780"/>
            <wp:effectExtent l="0" t="0" r="0" b="0"/>
            <wp:wrapTight wrapText="bothSides">
              <wp:wrapPolygon edited="0">
                <wp:start x="0" y="0"/>
                <wp:lineTo x="0" y="21107"/>
                <wp:lineTo x="21484" y="21107"/>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2-26 at 1.40.17 PM.png"/>
                    <pic:cNvPicPr/>
                  </pic:nvPicPr>
                  <pic:blipFill>
                    <a:blip r:embed="rId14">
                      <a:extLst>
                        <a:ext uri="{28A0092B-C50C-407E-A947-70E740481C1C}">
                          <a14:useLocalDpi xmlns:a14="http://schemas.microsoft.com/office/drawing/2010/main" val="0"/>
                        </a:ext>
                      </a:extLst>
                    </a:blip>
                    <a:stretch>
                      <a:fillRect/>
                    </a:stretch>
                  </pic:blipFill>
                  <pic:spPr>
                    <a:xfrm>
                      <a:off x="0" y="0"/>
                      <a:ext cx="2374900" cy="779780"/>
                    </a:xfrm>
                    <a:prstGeom prst="rect">
                      <a:avLst/>
                    </a:prstGeom>
                  </pic:spPr>
                </pic:pic>
              </a:graphicData>
            </a:graphic>
            <wp14:sizeRelH relativeFrom="page">
              <wp14:pctWidth>0</wp14:pctWidth>
            </wp14:sizeRelH>
            <wp14:sizeRelV relativeFrom="page">
              <wp14:pctHeight>0</wp14:pctHeight>
            </wp14:sizeRelV>
          </wp:anchor>
        </w:drawing>
      </w:r>
      <w:ins w:id="263" w:author="Nayak, Ayush" w:date="2021-12-30T11:39:00Z">
        <w:r w:rsidR="00A70FF8">
          <w:rPr>
            <w:rFonts w:cs="Times New Roman"/>
          </w:rPr>
          <w:t>out how to best mi</w:t>
        </w:r>
      </w:ins>
      <w:ins w:id="264" w:author="Nayak, Ayush" w:date="2021-12-30T11:40:00Z">
        <w:r w:rsidR="00A70FF8">
          <w:rPr>
            <w:rFonts w:cs="Times New Roman"/>
          </w:rPr>
          <w:t>tigate atmospheric effects.</w:t>
        </w:r>
      </w:ins>
    </w:p>
    <w:p w14:paraId="6895AC41" w14:textId="1DD6ABAD" w:rsidR="00FF31B4" w:rsidRDefault="00FF31B4">
      <w:pPr>
        <w:spacing w:line="480" w:lineRule="auto"/>
        <w:jc w:val="both"/>
        <w:rPr>
          <w:rFonts w:eastAsia="Times New Roman" w:cs="Times New Roman"/>
          <w:b/>
        </w:rPr>
        <w:pPrChange w:id="265" w:author="Microsoft Office User" w:date="2021-12-30T16:41:00Z">
          <w:pPr>
            <w:spacing w:line="480" w:lineRule="auto"/>
          </w:pPr>
        </w:pPrChange>
      </w:pPr>
      <w:r>
        <w:rPr>
          <w:rFonts w:eastAsia="Times New Roman" w:cs="Times New Roman"/>
          <w:b/>
        </w:rPr>
        <w:t>Approach</w:t>
      </w:r>
      <w:ins w:id="266" w:author="Microsoft Office User" w:date="2021-12-30T16:31:00Z">
        <w:r w:rsidR="004B76F6">
          <w:rPr>
            <w:rFonts w:eastAsia="Times New Roman" w:cs="Times New Roman"/>
            <w:b/>
          </w:rPr>
          <w:t>:</w:t>
        </w:r>
      </w:ins>
      <w:del w:id="267" w:author="Nayak, Ayush" w:date="2021-12-30T12:20:00Z">
        <w:r w:rsidDel="00F93B8C">
          <w:rPr>
            <w:rFonts w:eastAsia="Times New Roman" w:cs="Times New Roman"/>
            <w:b/>
          </w:rPr>
          <w:delText>:</w:delText>
        </w:r>
      </w:del>
    </w:p>
    <w:p w14:paraId="43A571E0" w14:textId="2302FA47" w:rsidR="000C0F2F" w:rsidRPr="004B76F6" w:rsidDel="001629BA" w:rsidRDefault="00B92787">
      <w:pPr>
        <w:spacing w:line="480" w:lineRule="auto"/>
        <w:jc w:val="both"/>
        <w:rPr>
          <w:del w:id="268" w:author="Microsoft Office User" w:date="2021-12-30T15:44:00Z"/>
          <w:rFonts w:cs="Times New Roman"/>
          <w:b/>
          <w:i/>
          <w:rPrChange w:id="269" w:author="Microsoft Office User" w:date="2021-12-30T16:31:00Z">
            <w:rPr>
              <w:del w:id="270" w:author="Microsoft Office User" w:date="2021-12-30T15:44:00Z"/>
              <w:rFonts w:cs="Times New Roman"/>
              <w:b/>
            </w:rPr>
          </w:rPrChange>
        </w:rPr>
        <w:pPrChange w:id="271" w:author="Microsoft Office User" w:date="2021-12-30T16:41:00Z">
          <w:pPr/>
        </w:pPrChange>
      </w:pPr>
      <w:r w:rsidRPr="004B76F6">
        <w:rPr>
          <w:rFonts w:cs="Times New Roman"/>
          <w:b/>
          <w:i/>
          <w:rPrChange w:id="272" w:author="Microsoft Office User" w:date="2021-12-30T16:31:00Z">
            <w:rPr>
              <w:rFonts w:cs="Times New Roman"/>
              <w:b/>
            </w:rPr>
          </w:rPrChange>
        </w:rPr>
        <w:t>Laser Selection</w:t>
      </w:r>
      <w:ins w:id="273" w:author="Microsoft Office User" w:date="2021-12-30T16:04:00Z">
        <w:r w:rsidR="00C63879" w:rsidRPr="004B76F6">
          <w:rPr>
            <w:rFonts w:cs="Times New Roman"/>
            <w:b/>
            <w:i/>
            <w:rPrChange w:id="274" w:author="Microsoft Office User" w:date="2021-12-30T16:31:00Z">
              <w:rPr>
                <w:rFonts w:cs="Times New Roman"/>
                <w:b/>
              </w:rPr>
            </w:rPrChange>
          </w:rPr>
          <w:t>:</w:t>
        </w:r>
      </w:ins>
    </w:p>
    <w:p w14:paraId="4737902F" w14:textId="77777777" w:rsidR="001629BA" w:rsidRDefault="001629BA">
      <w:pPr>
        <w:spacing w:line="480" w:lineRule="auto"/>
        <w:jc w:val="both"/>
        <w:rPr>
          <w:ins w:id="275" w:author="Microsoft Office User" w:date="2021-12-30T15:45:00Z"/>
        </w:rPr>
        <w:pPrChange w:id="276" w:author="Microsoft Office User" w:date="2021-12-30T16:41:00Z">
          <w:pPr>
            <w:pStyle w:val="ListParagraph"/>
            <w:numPr>
              <w:numId w:val="4"/>
            </w:numPr>
            <w:spacing w:line="480" w:lineRule="auto"/>
            <w:ind w:hanging="360"/>
          </w:pPr>
        </w:pPrChange>
      </w:pPr>
    </w:p>
    <w:p w14:paraId="2EA91556" w14:textId="4800613C" w:rsidR="00D5634A" w:rsidRPr="001629BA" w:rsidRDefault="0024283B">
      <w:pPr>
        <w:spacing w:line="480" w:lineRule="auto"/>
        <w:jc w:val="both"/>
        <w:rPr>
          <w:rFonts w:cs="Times New Roman"/>
          <w:b/>
        </w:rPr>
        <w:pPrChange w:id="277" w:author="Microsoft Office User" w:date="2021-12-30T16:41:00Z">
          <w:pPr>
            <w:spacing w:line="480" w:lineRule="auto"/>
            <w:ind w:firstLine="360"/>
          </w:pPr>
        </w:pPrChange>
      </w:pPr>
      <w:r w:rsidRPr="00805972">
        <w:rPr>
          <w:rFonts w:cs="Times New Roman"/>
        </w:rPr>
        <w:t xml:space="preserve">The </w:t>
      </w:r>
      <w:r w:rsidR="00593151" w:rsidRPr="00805972">
        <w:rPr>
          <w:rFonts w:cs="Times New Roman"/>
        </w:rPr>
        <w:t>4</w:t>
      </w:r>
      <w:r w:rsidR="007E5760" w:rsidRPr="001629BA">
        <w:rPr>
          <w:rFonts w:cs="Times New Roman"/>
        </w:rPr>
        <w:t>88</w:t>
      </w:r>
      <w:r w:rsidR="00593151" w:rsidRPr="00777349">
        <w:rPr>
          <w:rFonts w:cs="Times New Roman"/>
        </w:rPr>
        <w:t>nm</w:t>
      </w:r>
      <w:r w:rsidRPr="00805972">
        <w:rPr>
          <w:rFonts w:cs="Times New Roman"/>
        </w:rPr>
        <w:t xml:space="preserve"> wavelength</w:t>
      </w:r>
      <w:r w:rsidR="00593151" w:rsidRPr="00805972">
        <w:rPr>
          <w:rFonts w:cs="Times New Roman"/>
        </w:rPr>
        <w:t xml:space="preserve"> was chosen </w:t>
      </w:r>
      <w:r w:rsidR="003E053F" w:rsidRPr="001629BA">
        <w:rPr>
          <w:rFonts w:cs="Times New Roman"/>
        </w:rPr>
        <w:t xml:space="preserve">for its relative </w:t>
      </w:r>
      <w:r w:rsidR="00847BDD" w:rsidRPr="001629BA">
        <w:rPr>
          <w:rFonts w:cs="Times New Roman"/>
        </w:rPr>
        <w:t>safety</w:t>
      </w:r>
      <w:r w:rsidR="00593151" w:rsidRPr="001629BA">
        <w:rPr>
          <w:rFonts w:cs="Times New Roman"/>
        </w:rPr>
        <w:t xml:space="preserve"> </w:t>
      </w:r>
      <w:del w:id="278" w:author="Microsoft Office User" w:date="2021-12-30T13:30:00Z">
        <w:r w:rsidR="00593151" w:rsidRPr="001629BA" w:rsidDel="00ED4E21">
          <w:rPr>
            <w:rFonts w:cs="Times New Roman"/>
          </w:rPr>
          <w:delText xml:space="preserve">(hence near-UV), </w:delText>
        </w:r>
      </w:del>
      <w:del w:id="279" w:author="Microsoft Office User" w:date="2021-12-30T15:51:00Z">
        <w:r w:rsidR="003E053F" w:rsidRPr="001629BA" w:rsidDel="0089372A">
          <w:rPr>
            <w:rFonts w:cs="Times New Roman"/>
          </w:rPr>
          <w:delText>the</w:delText>
        </w:r>
      </w:del>
      <w:ins w:id="280" w:author="Microsoft Office User" w:date="2021-12-30T15:51:00Z">
        <w:r w:rsidR="0089372A">
          <w:rPr>
            <w:rFonts w:cs="Times New Roman"/>
          </w:rPr>
          <w:t>and</w:t>
        </w:r>
      </w:ins>
      <w:r w:rsidR="003E053F" w:rsidRPr="00805972">
        <w:rPr>
          <w:rFonts w:cs="Times New Roman"/>
        </w:rPr>
        <w:t xml:space="preserve"> low cost of </w:t>
      </w:r>
      <w:r w:rsidR="00593151" w:rsidRPr="00805972">
        <w:rPr>
          <w:rFonts w:cs="Times New Roman"/>
        </w:rPr>
        <w:t xml:space="preserve">laser </w:t>
      </w:r>
      <w:del w:id="281" w:author="Charles Paxson" w:date="2021-12-29T14:47:00Z">
        <w:r w:rsidR="00593151" w:rsidRPr="001629BA" w:rsidDel="002357FC">
          <w:rPr>
            <w:rFonts w:cs="Times New Roman"/>
          </w:rPr>
          <w:delText xml:space="preserve">heads </w:delText>
        </w:r>
      </w:del>
      <w:ins w:id="282" w:author="Charles Paxson" w:date="2021-12-29T14:47:00Z">
        <w:r w:rsidR="002357FC" w:rsidRPr="001629BA">
          <w:rPr>
            <w:rFonts w:cs="Times New Roman"/>
          </w:rPr>
          <w:t>diodes</w:t>
        </w:r>
      </w:ins>
      <w:ins w:id="283" w:author="Microsoft Office User" w:date="2021-12-30T15:52:00Z">
        <w:r w:rsidR="00777349">
          <w:rPr>
            <w:rFonts w:cs="Times New Roman"/>
          </w:rPr>
          <w:t xml:space="preserve"> phototransistors and filters</w:t>
        </w:r>
      </w:ins>
      <w:ins w:id="284" w:author="Charles Paxson" w:date="2021-12-29T14:47:00Z">
        <w:r w:rsidR="002357FC" w:rsidRPr="00805972">
          <w:rPr>
            <w:rFonts w:cs="Times New Roman"/>
          </w:rPr>
          <w:t xml:space="preserve"> </w:t>
        </w:r>
      </w:ins>
      <w:r w:rsidR="003E053F" w:rsidRPr="00805972">
        <w:rPr>
          <w:rFonts w:cs="Times New Roman"/>
        </w:rPr>
        <w:t>at that frequency</w:t>
      </w:r>
      <w:r w:rsidR="00593151" w:rsidRPr="001629BA">
        <w:rPr>
          <w:rFonts w:cs="Times New Roman"/>
        </w:rPr>
        <w:t>, a</w:t>
      </w:r>
      <w:r w:rsidR="003E053F" w:rsidRPr="001629BA">
        <w:rPr>
          <w:rFonts w:cs="Times New Roman"/>
        </w:rPr>
        <w:t xml:space="preserve">s well as </w:t>
      </w:r>
      <w:commentRangeStart w:id="285"/>
      <w:del w:id="286" w:author="Ayush Nayak" w:date="2021-12-29T15:43:00Z">
        <w:r w:rsidR="00593151" w:rsidRPr="001629BA" w:rsidDel="00F444D4">
          <w:rPr>
            <w:rFonts w:cs="Times New Roman"/>
          </w:rPr>
          <w:delText xml:space="preserve">photodetectors </w:delText>
        </w:r>
      </w:del>
      <w:commentRangeEnd w:id="285"/>
      <w:ins w:id="287" w:author="Ayush Nayak" w:date="2021-12-29T15:43:00Z">
        <w:r w:rsidR="00F444D4" w:rsidRPr="001629BA">
          <w:rPr>
            <w:rFonts w:cs="Times New Roman"/>
          </w:rPr>
          <w:t xml:space="preserve">phototransistors </w:t>
        </w:r>
      </w:ins>
      <w:r w:rsidR="00E52F96">
        <w:rPr>
          <w:rStyle w:val="CommentReference"/>
        </w:rPr>
        <w:commentReference w:id="285"/>
      </w:r>
      <w:r w:rsidR="00593151" w:rsidRPr="00805972">
        <w:rPr>
          <w:rFonts w:cs="Times New Roman"/>
        </w:rPr>
        <w:t>and filters</w:t>
      </w:r>
      <w:sdt>
        <w:sdtPr>
          <w:id w:val="-975757456"/>
          <w:citation/>
        </w:sdtPr>
        <w:sdtEndPr/>
        <w:sdtContent>
          <w:r w:rsidR="00283B8A" w:rsidRPr="00805972">
            <w:rPr>
              <w:rFonts w:cs="Times New Roman"/>
            </w:rPr>
            <w:fldChar w:fldCharType="begin"/>
          </w:r>
          <w:r w:rsidR="005D2B38" w:rsidRPr="001629BA">
            <w:rPr>
              <w:rFonts w:cs="Times New Roman"/>
            </w:rPr>
            <w:instrText xml:space="preserve">CITATION Ala06 \l 1033 </w:instrText>
          </w:r>
          <w:r w:rsidR="00283B8A" w:rsidRPr="00805972">
            <w:rPr>
              <w:rFonts w:cs="Times New Roman"/>
              <w:rPrChange w:id="288" w:author="Microsoft Office User" w:date="2021-12-30T15:45:00Z">
                <w:rPr>
                  <w:rFonts w:cs="Times New Roman"/>
                </w:rPr>
              </w:rPrChange>
            </w:rPr>
            <w:fldChar w:fldCharType="separate"/>
          </w:r>
          <w:r w:rsidR="008F572D" w:rsidRPr="00805972">
            <w:rPr>
              <w:rFonts w:cs="Times New Roman"/>
              <w:noProof/>
            </w:rPr>
            <w:t xml:space="preserve"> (Reichow, 2006)</w:t>
          </w:r>
          <w:r w:rsidR="00283B8A" w:rsidRPr="00805972">
            <w:rPr>
              <w:rFonts w:cs="Times New Roman"/>
            </w:rPr>
            <w:fldChar w:fldCharType="end"/>
          </w:r>
        </w:sdtContent>
      </w:sdt>
      <w:r w:rsidR="00593151" w:rsidRPr="00805972">
        <w:rPr>
          <w:rFonts w:cs="Times New Roman"/>
        </w:rPr>
        <w:t xml:space="preserve">. </w:t>
      </w:r>
      <w:ins w:id="289" w:author="Microsoft Office User" w:date="2021-12-30T15:52:00Z">
        <w:r w:rsidR="00777349" w:rsidRPr="00777349">
          <w:rPr>
            <w:rFonts w:cs="Times New Roman"/>
          </w:rPr>
          <w:t>At sea level, there is a sharp drop-off in irradiance of sunlight close to 450nm (The red in the top image)</w:t>
        </w:r>
      </w:ins>
      <w:ins w:id="290" w:author="Microsoft Office User" w:date="2021-12-30T15:53:00Z">
        <w:r w:rsidR="00481466">
          <w:rPr>
            <w:rFonts w:cs="Times New Roman"/>
          </w:rPr>
          <w:t xml:space="preserve">. </w:t>
        </w:r>
      </w:ins>
      <w:del w:id="291" w:author="Microsoft Office User" w:date="2021-12-30T15:52:00Z">
        <w:r w:rsidR="003A6896" w:rsidRPr="00805972" w:rsidDel="00777349">
          <w:rPr>
            <w:rFonts w:cs="Times New Roman"/>
          </w:rPr>
          <w:delText>Looking at S</w:delText>
        </w:r>
      </w:del>
      <w:ins w:id="292" w:author="Charles Paxson" w:date="2021-12-29T14:48:00Z">
        <w:del w:id="293" w:author="Microsoft Office User" w:date="2021-12-30T15:52:00Z">
          <w:r w:rsidR="002357FC" w:rsidRPr="001629BA" w:rsidDel="00777349">
            <w:rPr>
              <w:rFonts w:cs="Times New Roman"/>
            </w:rPr>
            <w:delText>s</w:delText>
          </w:r>
        </w:del>
      </w:ins>
      <w:del w:id="294" w:author="Microsoft Office User" w:date="2021-12-30T15:52:00Z">
        <w:r w:rsidR="003A6896" w:rsidRPr="001629BA" w:rsidDel="00777349">
          <w:rPr>
            <w:rFonts w:cs="Times New Roman"/>
          </w:rPr>
          <w:delText>unlight at sea level, (</w:delText>
        </w:r>
        <w:r w:rsidR="00593151" w:rsidRPr="001629BA" w:rsidDel="00777349">
          <w:rPr>
            <w:rFonts w:cs="Times New Roman"/>
          </w:rPr>
          <w:delText>the</w:delText>
        </w:r>
        <w:r w:rsidR="003A6896" w:rsidRPr="001629BA" w:rsidDel="00777349">
          <w:rPr>
            <w:rFonts w:cs="Times New Roman"/>
          </w:rPr>
          <w:delText xml:space="preserve"> red in the</w:delText>
        </w:r>
        <w:r w:rsidR="00D002DF" w:rsidRPr="001629BA" w:rsidDel="00777349">
          <w:rPr>
            <w:rFonts w:cs="Times New Roman"/>
          </w:rPr>
          <w:delText xml:space="preserve"> top</w:delText>
        </w:r>
        <w:r w:rsidR="003A6896" w:rsidRPr="001629BA" w:rsidDel="00777349">
          <w:rPr>
            <w:rFonts w:cs="Times New Roman"/>
          </w:rPr>
          <w:delText xml:space="preserve"> image), close to 4</w:delText>
        </w:r>
        <w:r w:rsidR="007E5760" w:rsidRPr="001629BA" w:rsidDel="00777349">
          <w:rPr>
            <w:rFonts w:cs="Times New Roman"/>
          </w:rPr>
          <w:delText>50</w:delText>
        </w:r>
        <w:r w:rsidR="003A6896" w:rsidRPr="001629BA" w:rsidDel="00777349">
          <w:rPr>
            <w:rFonts w:cs="Times New Roman"/>
          </w:rPr>
          <w:delText xml:space="preserve">nm, there is a sharp </w:delText>
        </w:r>
        <w:r w:rsidR="00593151" w:rsidRPr="001629BA" w:rsidDel="00777349">
          <w:rPr>
            <w:rFonts w:cs="Times New Roman"/>
          </w:rPr>
          <w:delText>drop-off</w:delText>
        </w:r>
        <w:r w:rsidR="003A6896" w:rsidRPr="001629BA" w:rsidDel="00777349">
          <w:rPr>
            <w:rFonts w:cs="Times New Roman"/>
          </w:rPr>
          <w:delText xml:space="preserve"> in irradiance.</w:delText>
        </w:r>
        <w:r w:rsidR="001C4657" w:rsidRPr="001629BA" w:rsidDel="00777349">
          <w:rPr>
            <w:rFonts w:cs="Times New Roman"/>
          </w:rPr>
          <w:delText xml:space="preserve"> </w:delText>
        </w:r>
      </w:del>
      <w:r w:rsidR="00593151" w:rsidRPr="001629BA">
        <w:rPr>
          <w:rFonts w:cs="Times New Roman"/>
        </w:rPr>
        <w:t xml:space="preserve">The </w:t>
      </w:r>
      <w:r w:rsidR="004D7DBB" w:rsidRPr="001629BA">
        <w:rPr>
          <w:rFonts w:cs="Times New Roman"/>
        </w:rPr>
        <w:t xml:space="preserve">Sharp </w:t>
      </w:r>
      <w:r w:rsidR="007E5760" w:rsidRPr="001629BA">
        <w:rPr>
          <w:rFonts w:cs="Times New Roman"/>
        </w:rPr>
        <w:t>GH04850B2G</w:t>
      </w:r>
      <w:r w:rsidR="00E7556C" w:rsidRPr="001629BA">
        <w:rPr>
          <w:rFonts w:cs="Times New Roman"/>
        </w:rPr>
        <w:t xml:space="preserve"> </w:t>
      </w:r>
      <w:r w:rsidR="00DD0AF6" w:rsidRPr="001629BA">
        <w:rPr>
          <w:rFonts w:cs="Times New Roman"/>
        </w:rPr>
        <w:t xml:space="preserve">488nm laser </w:t>
      </w:r>
      <w:r w:rsidR="00593151" w:rsidRPr="001629BA">
        <w:rPr>
          <w:rFonts w:cs="Times New Roman"/>
        </w:rPr>
        <w:t>was chose</w:t>
      </w:r>
      <w:r w:rsidR="008058BE" w:rsidRPr="001629BA">
        <w:rPr>
          <w:rFonts w:cs="Times New Roman"/>
        </w:rPr>
        <w:t>n for meeting the specifications required by this project</w:t>
      </w:r>
      <w:sdt>
        <w:sdtPr>
          <w:id w:val="-1682350211"/>
          <w:citation/>
        </w:sdtPr>
        <w:sdtEndPr/>
        <w:sdtContent>
          <w:r w:rsidR="00283B8A" w:rsidRPr="00805972">
            <w:rPr>
              <w:rFonts w:cs="Times New Roman"/>
            </w:rPr>
            <w:fldChar w:fldCharType="begin"/>
          </w:r>
          <w:r w:rsidR="005D2B38" w:rsidRPr="001629BA">
            <w:rPr>
              <w:rFonts w:cs="Times New Roman"/>
            </w:rPr>
            <w:instrText xml:space="preserve">CITATION Sha20 \l 1033 </w:instrText>
          </w:r>
          <w:r w:rsidR="00283B8A" w:rsidRPr="00805972">
            <w:rPr>
              <w:rFonts w:cs="Times New Roman"/>
              <w:rPrChange w:id="295" w:author="Microsoft Office User" w:date="2021-12-30T15:45:00Z">
                <w:rPr>
                  <w:rFonts w:cs="Times New Roman"/>
                </w:rPr>
              </w:rPrChange>
            </w:rPr>
            <w:fldChar w:fldCharType="separate"/>
          </w:r>
          <w:r w:rsidR="008F572D" w:rsidRPr="00805972">
            <w:rPr>
              <w:rFonts w:cs="Times New Roman"/>
              <w:noProof/>
            </w:rPr>
            <w:t xml:space="preserve"> (Sharp, 2020)</w:t>
          </w:r>
          <w:r w:rsidR="00283B8A" w:rsidRPr="00805972">
            <w:rPr>
              <w:rFonts w:cs="Times New Roman"/>
            </w:rPr>
            <w:fldChar w:fldCharType="end"/>
          </w:r>
        </w:sdtContent>
      </w:sdt>
      <w:r w:rsidR="00F94548" w:rsidRPr="00805972">
        <w:rPr>
          <w:rFonts w:cs="Times New Roman"/>
        </w:rPr>
        <w:t xml:space="preserve">, which are a </w:t>
      </w:r>
      <w:r w:rsidR="008E63AE" w:rsidRPr="00805972">
        <w:rPr>
          <w:rFonts w:cs="Times New Roman"/>
        </w:rPr>
        <w:t xml:space="preserve">high output wattage per </w:t>
      </w:r>
      <w:r w:rsidR="008E63AE" w:rsidRPr="001629BA">
        <w:rPr>
          <w:rFonts w:cs="Times New Roman"/>
        </w:rPr>
        <w:t>area</w:t>
      </w:r>
      <w:r w:rsidR="004D7DBB" w:rsidRPr="001629BA">
        <w:rPr>
          <w:rFonts w:cs="Times New Roman"/>
        </w:rPr>
        <w:t>,</w:t>
      </w:r>
      <w:r w:rsidR="008058BE" w:rsidRPr="001629BA">
        <w:rPr>
          <w:rFonts w:cs="Times New Roman"/>
        </w:rPr>
        <w:t xml:space="preserve"> </w:t>
      </w:r>
      <w:r w:rsidR="008E63AE" w:rsidRPr="001629BA">
        <w:rPr>
          <w:rFonts w:cs="Times New Roman"/>
        </w:rPr>
        <w:t xml:space="preserve">through </w:t>
      </w:r>
      <w:r w:rsidR="008058BE" w:rsidRPr="001629BA">
        <w:rPr>
          <w:rFonts w:cs="Times New Roman"/>
        </w:rPr>
        <w:t xml:space="preserve">having </w:t>
      </w:r>
      <w:ins w:id="296" w:author="Microsoft Office User" w:date="2021-12-30T15:53:00Z">
        <w:r w:rsidR="00481466">
          <w:rPr>
            <w:rFonts w:cs="Times New Roman"/>
          </w:rPr>
          <w:t xml:space="preserve">and </w:t>
        </w:r>
      </w:ins>
      <w:r w:rsidR="008058BE" w:rsidRPr="00805972">
        <w:rPr>
          <w:rFonts w:cs="Times New Roman"/>
        </w:rPr>
        <w:t>a</w:t>
      </w:r>
      <w:r w:rsidR="007E5760" w:rsidRPr="00805972">
        <w:rPr>
          <w:rFonts w:cs="Times New Roman"/>
        </w:rPr>
        <w:t xml:space="preserve">n </w:t>
      </w:r>
      <w:r w:rsidR="007E5760" w:rsidRPr="001629BA">
        <w:rPr>
          <w:rFonts w:cs="Times New Roman"/>
        </w:rPr>
        <w:t xml:space="preserve">extremely low </w:t>
      </w:r>
      <w:r w:rsidR="007E5760" w:rsidRPr="00805972">
        <w:rPr>
          <w:rFonts w:cs="Times New Roman"/>
        </w:rPr>
        <w:t>divergence</w:t>
      </w:r>
      <w:r w:rsidR="00F94548" w:rsidRPr="00805972">
        <w:rPr>
          <w:rFonts w:cs="Times New Roman"/>
        </w:rPr>
        <w:t xml:space="preserve"> (</w:t>
      </w:r>
      <w:r w:rsidR="003106FB" w:rsidRPr="001629BA">
        <w:rPr>
          <w:rFonts w:cs="Times New Roman"/>
        </w:rPr>
        <w:t xml:space="preserve">angle of </w:t>
      </w:r>
      <w:r w:rsidR="00F94548" w:rsidRPr="001629BA">
        <w:rPr>
          <w:rFonts w:cs="Times New Roman"/>
        </w:rPr>
        <w:t>beam spread over distance)</w:t>
      </w:r>
      <w:r w:rsidR="007E5760" w:rsidRPr="001629BA">
        <w:rPr>
          <w:rFonts w:cs="Times New Roman"/>
        </w:rPr>
        <w:t xml:space="preserve"> of 0.07</w:t>
      </w:r>
      <w:r w:rsidR="004D7DBB" w:rsidRPr="001629BA">
        <w:rPr>
          <w:rFonts w:cs="Times New Roman"/>
        </w:rPr>
        <w:t>mrad</w:t>
      </w:r>
      <w:ins w:id="297" w:author="Nayak, Ayush" w:date="2021-12-30T12:20:00Z">
        <w:r w:rsidR="00F93B8C" w:rsidRPr="001629BA">
          <w:rPr>
            <w:rFonts w:cs="Times New Roman"/>
          </w:rPr>
          <w:t xml:space="preserve"> after collimation (reducing divergence right outside of a lens with an initial lens)</w:t>
        </w:r>
        <w:del w:id="298" w:author="Microsoft Office User" w:date="2021-12-30T18:28:00Z">
          <w:r w:rsidR="00F93B8C" w:rsidRPr="001629BA" w:rsidDel="00061F01">
            <w:rPr>
              <w:rFonts w:cs="Times New Roman"/>
            </w:rPr>
            <w:delText xml:space="preserve"> </w:delText>
          </w:r>
        </w:del>
      </w:ins>
      <w:sdt>
        <w:sdtPr>
          <w:id w:val="-1734160639"/>
          <w:citation/>
        </w:sdtPr>
        <w:sdtEndPr/>
        <w:sdtContent>
          <w:r w:rsidR="00732FA5" w:rsidRPr="00805972">
            <w:rPr>
              <w:rFonts w:cs="Times New Roman"/>
            </w:rPr>
            <w:fldChar w:fldCharType="begin"/>
          </w:r>
          <w:r w:rsidR="00732FA5" w:rsidRPr="001629BA">
            <w:rPr>
              <w:rFonts w:cs="Times New Roman"/>
            </w:rPr>
            <w:instrText xml:space="preserve">CITATION Las19 \l 1033 </w:instrText>
          </w:r>
          <w:r w:rsidR="00732FA5" w:rsidRPr="00805972">
            <w:rPr>
              <w:rFonts w:cs="Times New Roman"/>
              <w:rPrChange w:id="299" w:author="Microsoft Office User" w:date="2021-12-30T15:45:00Z">
                <w:rPr>
                  <w:rFonts w:cs="Times New Roman"/>
                </w:rPr>
              </w:rPrChange>
            </w:rPr>
            <w:fldChar w:fldCharType="separate"/>
          </w:r>
          <w:r w:rsidR="008F572D" w:rsidRPr="00805972">
            <w:rPr>
              <w:rFonts w:cs="Times New Roman"/>
              <w:noProof/>
            </w:rPr>
            <w:t xml:space="preserve"> (LaserPointer, 2019)</w:t>
          </w:r>
          <w:r w:rsidR="00732FA5" w:rsidRPr="00805972">
            <w:rPr>
              <w:rFonts w:cs="Times New Roman"/>
            </w:rPr>
            <w:fldChar w:fldCharType="end"/>
          </w:r>
        </w:sdtContent>
      </w:sdt>
      <w:del w:id="300" w:author="Nayak, Ayush" w:date="2021-12-30T12:21:00Z">
        <w:r w:rsidR="008058BE" w:rsidRPr="00805972" w:rsidDel="00F93B8C">
          <w:rPr>
            <w:rFonts w:cs="Times New Roman"/>
          </w:rPr>
          <w:delText>.</w:delText>
        </w:r>
        <w:r w:rsidR="007E5760" w:rsidRPr="00805972" w:rsidDel="00F93B8C">
          <w:rPr>
            <w:rFonts w:cs="Times New Roman"/>
          </w:rPr>
          <w:delText xml:space="preserve"> </w:delText>
        </w:r>
        <w:r w:rsidR="00502084" w:rsidRPr="001629BA" w:rsidDel="00F93B8C">
          <w:rPr>
            <w:rFonts w:cs="Times New Roman"/>
          </w:rPr>
          <w:delText>The laser is collimated by a</w:delText>
        </w:r>
        <w:r w:rsidR="00FB34CC" w:rsidRPr="001629BA" w:rsidDel="00F93B8C">
          <w:rPr>
            <w:rFonts w:cs="Times New Roman"/>
          </w:rPr>
          <w:delText xml:space="preserve"> DTR-G-3</w:delText>
        </w:r>
      </w:del>
      <w:del w:id="301" w:author="Nayak, Ayush" w:date="2021-12-30T12:20:00Z">
        <w:r w:rsidR="00502084" w:rsidRPr="001629BA" w:rsidDel="00F93B8C">
          <w:rPr>
            <w:rFonts w:cs="Times New Roman"/>
          </w:rPr>
          <w:delText xml:space="preserve"> (reducing divergence right outside of a lens</w:delText>
        </w:r>
        <w:r w:rsidR="00F94548" w:rsidRPr="001629BA" w:rsidDel="00F93B8C">
          <w:rPr>
            <w:rFonts w:cs="Times New Roman"/>
          </w:rPr>
          <w:delText xml:space="preserve"> with an initial lens</w:delText>
        </w:r>
        <w:r w:rsidR="00502084" w:rsidRPr="001629BA" w:rsidDel="00F93B8C">
          <w:rPr>
            <w:rFonts w:cs="Times New Roman"/>
          </w:rPr>
          <w:delText>), reaching this 0.07 mrad number</w:delText>
        </w:r>
      </w:del>
      <w:del w:id="302" w:author="Nayak, Ayush" w:date="2021-12-30T12:21:00Z">
        <w:r w:rsidR="00502084" w:rsidRPr="001629BA" w:rsidDel="00F93B8C">
          <w:rPr>
            <w:rFonts w:cs="Times New Roman"/>
          </w:rPr>
          <w:delText>.</w:delText>
        </w:r>
      </w:del>
      <w:sdt>
        <w:sdtPr>
          <w:id w:val="-235484426"/>
          <w:citation/>
        </w:sdtPr>
        <w:sdtEndPr/>
        <w:sdtContent>
          <w:r w:rsidR="00732FA5" w:rsidRPr="00805972">
            <w:rPr>
              <w:rFonts w:cs="Times New Roman"/>
            </w:rPr>
            <w:fldChar w:fldCharType="begin"/>
          </w:r>
          <w:r w:rsidR="00732FA5" w:rsidRPr="001629BA">
            <w:rPr>
              <w:rFonts w:cs="Times New Roman"/>
            </w:rPr>
            <w:instrText xml:space="preserve">CITATION Var19 \l 1033 </w:instrText>
          </w:r>
          <w:r w:rsidR="00732FA5" w:rsidRPr="00805972">
            <w:rPr>
              <w:rFonts w:cs="Times New Roman"/>
              <w:rPrChange w:id="303" w:author="Microsoft Office User" w:date="2021-12-30T15:45:00Z">
                <w:rPr>
                  <w:rFonts w:cs="Times New Roman"/>
                </w:rPr>
              </w:rPrChange>
            </w:rPr>
            <w:fldChar w:fldCharType="separate"/>
          </w:r>
          <w:r w:rsidR="008F572D" w:rsidRPr="00805972">
            <w:rPr>
              <w:rFonts w:cs="Times New Roman"/>
              <w:noProof/>
            </w:rPr>
            <w:t xml:space="preserve"> </w:t>
          </w:r>
          <w:r w:rsidR="008F572D" w:rsidRPr="00805972">
            <w:rPr>
              <w:rFonts w:cs="Times New Roman"/>
              <w:noProof/>
            </w:rPr>
            <w:lastRenderedPageBreak/>
            <w:t>(Photonlexicon, 2018)</w:t>
          </w:r>
          <w:r w:rsidR="00732FA5" w:rsidRPr="00805972">
            <w:rPr>
              <w:rFonts w:cs="Times New Roman"/>
            </w:rPr>
            <w:fldChar w:fldCharType="end"/>
          </w:r>
        </w:sdtContent>
      </w:sdt>
      <w:r w:rsidR="007E5760" w:rsidRPr="00805972">
        <w:rPr>
          <w:rFonts w:cs="Times New Roman"/>
        </w:rPr>
        <w:t>.</w:t>
      </w:r>
      <w:ins w:id="304" w:author="Microsoft Office User" w:date="2021-12-30T15:02:00Z">
        <w:r w:rsidR="00C83F25" w:rsidRPr="00805972">
          <w:rPr>
            <w:rFonts w:cs="Times New Roman"/>
          </w:rPr>
          <w:t xml:space="preserve"> </w:t>
        </w:r>
        <w:r w:rsidR="00C83F25" w:rsidRPr="001629BA">
          <w:rPr>
            <w:rFonts w:eastAsia="Times New Roman" w:cs="Times New Roman"/>
          </w:rPr>
          <w:t xml:space="preserve">More power could be useful, but this low powered low </w:t>
        </w:r>
        <w:r w:rsidR="00591031" w:rsidRPr="00230CD4">
          <w:rPr>
            <w:rFonts w:eastAsia="Times New Roman"/>
            <w:noProof/>
          </w:rPr>
          <w:drawing>
            <wp:anchor distT="0" distB="0" distL="114300" distR="114300" simplePos="0" relativeHeight="251672576" behindDoc="1" locked="0" layoutInCell="1" allowOverlap="1" wp14:anchorId="52A1E540" wp14:editId="6BC7B44A">
              <wp:simplePos x="0" y="0"/>
              <wp:positionH relativeFrom="column">
                <wp:posOffset>5371465</wp:posOffset>
              </wp:positionH>
              <wp:positionV relativeFrom="paragraph">
                <wp:posOffset>0</wp:posOffset>
              </wp:positionV>
              <wp:extent cx="751840" cy="873760"/>
              <wp:effectExtent l="0" t="0" r="0" b="0"/>
              <wp:wrapTight wrapText="bothSides">
                <wp:wrapPolygon edited="0">
                  <wp:start x="1459" y="1256"/>
                  <wp:lineTo x="1459" y="2826"/>
                  <wp:lineTo x="6932" y="6907"/>
                  <wp:lineTo x="2919" y="7221"/>
                  <wp:lineTo x="2554" y="8163"/>
                  <wp:lineTo x="3284" y="20093"/>
                  <wp:lineTo x="8027" y="20093"/>
                  <wp:lineTo x="8757" y="11930"/>
                  <wp:lineTo x="10216" y="7849"/>
                  <wp:lineTo x="17514" y="6593"/>
                  <wp:lineTo x="20068" y="5337"/>
                  <wp:lineTo x="18973" y="1256"/>
                  <wp:lineTo x="1459" y="1256"/>
                </wp:wrapPolygon>
              </wp:wrapTight>
              <wp:docPr id="6" name="Picture 6" descr="What if we tried more power?” | Communion Of D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f we tried more power?” | Communion Of Dr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84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F25" w:rsidRPr="001629BA">
          <w:rPr>
            <w:rFonts w:eastAsia="Times New Roman" w:cs="Times New Roman"/>
          </w:rPr>
          <w:t xml:space="preserve">divergence lens should better deliver power than a higher power higher divergent lens (as </w:t>
        </w:r>
      </w:ins>
      <w:ins w:id="305" w:author="Microsoft Office User" w:date="2021-12-30T15:59:00Z">
        <w:r w:rsidR="0050337B" w:rsidRPr="001629BA">
          <w:rPr>
            <w:rFonts w:eastAsia="Times New Roman" w:cs="Times New Roman"/>
          </w:rPr>
          <w:t>higher-powered</w:t>
        </w:r>
      </w:ins>
      <w:ins w:id="306" w:author="Microsoft Office User" w:date="2021-12-30T15:02:00Z">
        <w:r w:rsidR="00C83F25" w:rsidRPr="001629BA">
          <w:rPr>
            <w:rFonts w:eastAsia="Times New Roman" w:cs="Times New Roman"/>
          </w:rPr>
          <w:t xml:space="preserve"> lenses are</w:t>
        </w:r>
      </w:ins>
      <w:ins w:id="307" w:author="Microsoft Office User" w:date="2021-12-30T16:33:00Z">
        <w:r w:rsidR="00000E51">
          <w:rPr>
            <w:rFonts w:eastAsia="Times New Roman" w:cs="Times New Roman"/>
          </w:rPr>
          <w:t xml:space="preserve"> more divergent</w:t>
        </w:r>
      </w:ins>
      <w:ins w:id="308" w:author="Microsoft Office User" w:date="2021-12-30T15:02:00Z">
        <w:r w:rsidR="00C83F25" w:rsidRPr="00805972">
          <w:rPr>
            <w:rFonts w:eastAsia="Times New Roman" w:cs="Times New Roman"/>
          </w:rPr>
          <w:t>)</w:t>
        </w:r>
      </w:ins>
      <w:r w:rsidR="004D7DBB" w:rsidRPr="00805972">
        <w:rPr>
          <w:rFonts w:cs="Times New Roman"/>
        </w:rPr>
        <w:t xml:space="preserve"> </w:t>
      </w:r>
      <w:r w:rsidR="00D5634A" w:rsidRPr="001629BA">
        <w:rPr>
          <w:rFonts w:cs="Times New Roman"/>
        </w:rPr>
        <w:t xml:space="preserve">The DTR-G-3 </w:t>
      </w:r>
      <w:r w:rsidR="003D0091" w:rsidRPr="001629BA">
        <w:rPr>
          <w:rFonts w:cs="Times New Roman"/>
        </w:rPr>
        <w:t xml:space="preserve">is attached to a </w:t>
      </w:r>
      <w:r w:rsidR="001E5611" w:rsidRPr="001629BA">
        <w:rPr>
          <w:rFonts w:cs="Times New Roman"/>
        </w:rPr>
        <w:t xml:space="preserve">printed housing </w:t>
      </w:r>
      <w:r w:rsidR="003D0091" w:rsidRPr="001629BA">
        <w:rPr>
          <w:rFonts w:cs="Times New Roman"/>
        </w:rPr>
        <w:t xml:space="preserve">via compatible threading, and the laser diode itself is inserted into the other edge. </w:t>
      </w:r>
      <w:r w:rsidR="00D002DF" w:rsidRPr="001629BA">
        <w:rPr>
          <w:rFonts w:cs="Times New Roman"/>
        </w:rPr>
        <w:t xml:space="preserve">In the </w:t>
      </w:r>
      <w:r w:rsidR="003D0091" w:rsidRPr="001629BA">
        <w:rPr>
          <w:rFonts w:cs="Times New Roman"/>
        </w:rPr>
        <w:t xml:space="preserve">diagram, one which shows </w:t>
      </w:r>
      <w:r w:rsidR="009C50A6" w:rsidRPr="001629BA">
        <w:rPr>
          <w:rFonts w:cs="Times New Roman"/>
        </w:rPr>
        <w:t xml:space="preserve">models for </w:t>
      </w:r>
      <w:r w:rsidR="003D0091" w:rsidRPr="001629BA">
        <w:rPr>
          <w:rFonts w:cs="Times New Roman"/>
        </w:rPr>
        <w:t xml:space="preserve">housing parts, the second </w:t>
      </w:r>
      <w:ins w:id="309" w:author="Microsoft Office User" w:date="2021-12-30T15:53:00Z">
        <w:r w:rsidR="00481466">
          <w:rPr>
            <w:rFonts w:cs="Times New Roman"/>
          </w:rPr>
          <w:t>shows</w:t>
        </w:r>
      </w:ins>
      <w:del w:id="310" w:author="Microsoft Office User" w:date="2021-12-30T15:53:00Z">
        <w:r w:rsidR="003D0091" w:rsidRPr="00805972" w:rsidDel="006E7403">
          <w:rPr>
            <w:rFonts w:cs="Times New Roman"/>
          </w:rPr>
          <w:delText>whic</w:delText>
        </w:r>
        <w:r w:rsidR="003D0091" w:rsidRPr="00805972" w:rsidDel="00481466">
          <w:rPr>
            <w:rFonts w:cs="Times New Roman"/>
          </w:rPr>
          <w:delText>h is</w:delText>
        </w:r>
      </w:del>
      <w:r w:rsidR="003D0091" w:rsidRPr="001629BA">
        <w:rPr>
          <w:rFonts w:cs="Times New Roman"/>
        </w:rPr>
        <w:t xml:space="preserve"> a simplified image of how </w:t>
      </w:r>
      <w:r w:rsidR="00591031">
        <w:rPr>
          <w:rFonts w:eastAsia="Times New Roman" w:cs="Times New Roman"/>
          <w:noProof/>
        </w:rPr>
        <w:drawing>
          <wp:anchor distT="0" distB="0" distL="114300" distR="114300" simplePos="0" relativeHeight="251666432" behindDoc="1" locked="0" layoutInCell="1" allowOverlap="1" wp14:anchorId="5320A15C" wp14:editId="1C78F802">
            <wp:simplePos x="0" y="0"/>
            <wp:positionH relativeFrom="margin">
              <wp:posOffset>4638040</wp:posOffset>
            </wp:positionH>
            <wp:positionV relativeFrom="paragraph">
              <wp:posOffset>2014855</wp:posOffset>
            </wp:positionV>
            <wp:extent cx="1356995" cy="1744345"/>
            <wp:effectExtent l="0" t="0" r="0" b="8255"/>
            <wp:wrapTight wrapText="bothSides">
              <wp:wrapPolygon edited="0">
                <wp:start x="0" y="0"/>
                <wp:lineTo x="0" y="21466"/>
                <wp:lineTo x="21226" y="21466"/>
                <wp:lineTo x="212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una_v1_2021-Dec-26_11-20-28PM-000_CustomizedView44786096690.png"/>
                    <pic:cNvPicPr/>
                  </pic:nvPicPr>
                  <pic:blipFill rotWithShape="1">
                    <a:blip r:embed="rId16" cstate="print">
                      <a:extLst>
                        <a:ext uri="{28A0092B-C50C-407E-A947-70E740481C1C}">
                          <a14:useLocalDpi xmlns:a14="http://schemas.microsoft.com/office/drawing/2010/main" val="0"/>
                        </a:ext>
                      </a:extLst>
                    </a:blip>
                    <a:srcRect l="24663" t="5858" r="20841" b="6590"/>
                    <a:stretch/>
                  </pic:blipFill>
                  <pic:spPr bwMode="auto">
                    <a:xfrm>
                      <a:off x="0" y="0"/>
                      <a:ext cx="1356995" cy="1744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0091" w:rsidRPr="001629BA">
        <w:rPr>
          <w:rFonts w:cs="Times New Roman"/>
        </w:rPr>
        <w:t xml:space="preserve">the parts </w:t>
      </w:r>
      <w:r w:rsidR="003D0091" w:rsidRPr="00805972">
        <w:rPr>
          <w:rFonts w:cs="Times New Roman"/>
        </w:rPr>
        <w:t xml:space="preserve">(the blue being </w:t>
      </w:r>
      <w:r w:rsidR="003D0091" w:rsidRPr="001629BA">
        <w:rPr>
          <w:rFonts w:cs="Times New Roman"/>
        </w:rPr>
        <w:t xml:space="preserve">the collimator and the orange being the lens) </w:t>
      </w:r>
      <w:ins w:id="311" w:author="Microsoft Office User" w:date="2021-12-30T16:39:00Z">
        <w:r w:rsidR="00594D60">
          <w:rPr>
            <w:rFonts w:cs="Times New Roman"/>
          </w:rPr>
          <w:t xml:space="preserve">fit together, </w:t>
        </w:r>
      </w:ins>
      <w:r w:rsidR="003D0091" w:rsidRPr="001629BA">
        <w:rPr>
          <w:rFonts w:cs="Times New Roman"/>
        </w:rPr>
        <w:t xml:space="preserve">and the </w:t>
      </w:r>
      <w:r w:rsidR="00196EC9" w:rsidRPr="001629BA">
        <w:rPr>
          <w:rFonts w:cs="Times New Roman"/>
        </w:rPr>
        <w:t>bottom right image showing a</w:t>
      </w:r>
      <w:ins w:id="312" w:author="Microsoft Office User" w:date="2021-12-30T16:39:00Z">
        <w:r w:rsidR="00594D60">
          <w:rPr>
            <w:rFonts w:cs="Times New Roman"/>
          </w:rPr>
          <w:t xml:space="preserve"> </w:t>
        </w:r>
      </w:ins>
      <w:del w:id="313" w:author="Microsoft Office User" w:date="2021-12-30T16:39:00Z">
        <w:r w:rsidR="00196EC9" w:rsidRPr="001629BA" w:rsidDel="00594D60">
          <w:rPr>
            <w:rFonts w:cs="Times New Roman"/>
          </w:rPr>
          <w:delText xml:space="preserve"> similar </w:delText>
        </w:r>
      </w:del>
      <w:r w:rsidR="00196EC9" w:rsidRPr="001629BA">
        <w:rPr>
          <w:rFonts w:cs="Times New Roman"/>
        </w:rPr>
        <w:t>final assembly</w:t>
      </w:r>
      <w:ins w:id="314" w:author="Microsoft Office User" w:date="2021-12-30T16:39:00Z">
        <w:r w:rsidR="00594D60">
          <w:rPr>
            <w:rFonts w:cs="Times New Roman"/>
          </w:rPr>
          <w:t xml:space="preserve"> similar to the one proposed</w:t>
        </w:r>
      </w:ins>
      <w:del w:id="315" w:author="Microsoft Office User" w:date="2021-12-30T15:54:00Z">
        <w:r w:rsidR="00196EC9" w:rsidRPr="001629BA" w:rsidDel="006E7403">
          <w:rPr>
            <w:rFonts w:cs="Times New Roman"/>
          </w:rPr>
          <w:delText xml:space="preserve"> with the collimator and lens</w:delText>
        </w:r>
      </w:del>
      <w:r w:rsidR="00196EC9" w:rsidRPr="001629BA">
        <w:rPr>
          <w:rFonts w:cs="Times New Roman"/>
        </w:rPr>
        <w:t>.</w:t>
      </w:r>
    </w:p>
    <w:p w14:paraId="2D4DCE59" w14:textId="625C9848" w:rsidR="000C0F2F" w:rsidRPr="004B76F6" w:rsidRDefault="00B92787">
      <w:pPr>
        <w:spacing w:line="480" w:lineRule="auto"/>
        <w:jc w:val="both"/>
        <w:rPr>
          <w:rFonts w:eastAsia="Times New Roman" w:cs="Times New Roman"/>
          <w:i/>
          <w:rPrChange w:id="316" w:author="Microsoft Office User" w:date="2021-12-30T16:31:00Z">
            <w:rPr>
              <w:rFonts w:eastAsia="Times New Roman"/>
            </w:rPr>
          </w:rPrChange>
        </w:rPr>
        <w:pPrChange w:id="317" w:author="Microsoft Office User" w:date="2021-12-30T16:41:00Z">
          <w:pPr>
            <w:pStyle w:val="ListParagraph"/>
            <w:numPr>
              <w:numId w:val="4"/>
            </w:numPr>
            <w:spacing w:line="480" w:lineRule="auto"/>
            <w:ind w:hanging="360"/>
          </w:pPr>
        </w:pPrChange>
      </w:pPr>
      <w:r w:rsidRPr="004B76F6">
        <w:rPr>
          <w:rFonts w:cs="Times New Roman"/>
          <w:b/>
          <w:i/>
          <w:rPrChange w:id="318" w:author="Microsoft Office User" w:date="2021-12-30T16:31:00Z">
            <w:rPr/>
          </w:rPrChange>
        </w:rPr>
        <w:t>Building beam expander</w:t>
      </w:r>
      <w:ins w:id="319" w:author="Microsoft Office User" w:date="2021-12-30T15:46:00Z">
        <w:r w:rsidR="001629BA" w:rsidRPr="004B76F6">
          <w:rPr>
            <w:rFonts w:cs="Times New Roman"/>
            <w:b/>
            <w:i/>
            <w:rPrChange w:id="320" w:author="Microsoft Office User" w:date="2021-12-30T16:31:00Z">
              <w:rPr>
                <w:rFonts w:cs="Times New Roman"/>
                <w:b/>
              </w:rPr>
            </w:rPrChange>
          </w:rPr>
          <w:t>:</w:t>
        </w:r>
      </w:ins>
      <w:r w:rsidR="008058BE" w:rsidRPr="004B76F6">
        <w:rPr>
          <w:rFonts w:cs="Times New Roman"/>
          <w:i/>
          <w:rPrChange w:id="321" w:author="Microsoft Office User" w:date="2021-12-30T16:31:00Z">
            <w:rPr/>
          </w:rPrChange>
        </w:rPr>
        <w:tab/>
      </w:r>
    </w:p>
    <w:p w14:paraId="3FDDBAB2" w14:textId="34BB0491" w:rsidR="009818F5" w:rsidRPr="000C0F2F" w:rsidRDefault="008058BE">
      <w:pPr>
        <w:spacing w:line="480" w:lineRule="auto"/>
        <w:ind w:firstLine="360"/>
        <w:jc w:val="both"/>
        <w:rPr>
          <w:rFonts w:eastAsia="Times New Roman" w:cs="Times New Roman"/>
        </w:rPr>
        <w:pPrChange w:id="322" w:author="Microsoft Office User" w:date="2021-12-30T16:41:00Z">
          <w:pPr>
            <w:spacing w:line="480" w:lineRule="auto"/>
            <w:ind w:firstLine="360"/>
          </w:pPr>
        </w:pPrChange>
      </w:pPr>
      <w:commentRangeStart w:id="323"/>
      <w:r w:rsidRPr="000C0F2F">
        <w:rPr>
          <w:rFonts w:cs="Times New Roman"/>
        </w:rPr>
        <w:t xml:space="preserve">After almost </w:t>
      </w:r>
      <w:r w:rsidR="000B5843" w:rsidRPr="000C0F2F">
        <w:rPr>
          <w:rFonts w:cs="Times New Roman"/>
        </w:rPr>
        <w:t>1</w:t>
      </w:r>
      <w:r w:rsidRPr="000C0F2F">
        <w:rPr>
          <w:rFonts w:cs="Times New Roman"/>
        </w:rPr>
        <w:t>0</w:t>
      </w:r>
      <w:r w:rsidR="009571BC" w:rsidRPr="000C0F2F">
        <w:rPr>
          <w:rFonts w:cs="Times New Roman"/>
        </w:rPr>
        <w:t>km</w:t>
      </w:r>
      <w:r w:rsidR="0087113E">
        <w:rPr>
          <w:rFonts w:cs="Times New Roman"/>
        </w:rPr>
        <w:t>,</w:t>
      </w:r>
      <w:r w:rsidRPr="000C0F2F">
        <w:rPr>
          <w:rFonts w:cs="Times New Roman"/>
        </w:rPr>
        <w:t xml:space="preserve"> divergence </w:t>
      </w:r>
      <w:r w:rsidR="009571BC" w:rsidRPr="000C0F2F">
        <w:rPr>
          <w:rFonts w:cs="Times New Roman"/>
        </w:rPr>
        <w:t xml:space="preserve">plays a huge role in how large the </w:t>
      </w:r>
      <w:ins w:id="324" w:author="Microsoft Office User" w:date="2021-12-30T15:54:00Z">
        <w:r w:rsidR="006E7403">
          <w:rPr>
            <w:rFonts w:cs="Times New Roman"/>
          </w:rPr>
          <w:t xml:space="preserve">laser </w:t>
        </w:r>
      </w:ins>
      <w:r w:rsidR="009571BC" w:rsidRPr="000C0F2F">
        <w:rPr>
          <w:rFonts w:cs="Times New Roman"/>
        </w:rPr>
        <w:t>spot will be.</w:t>
      </w:r>
      <w:commentRangeEnd w:id="323"/>
      <w:r w:rsidR="00E926E2">
        <w:rPr>
          <w:rStyle w:val="CommentReference"/>
        </w:rPr>
        <w:commentReference w:id="323"/>
      </w:r>
      <w:r w:rsidR="004B1079" w:rsidRPr="000C0F2F">
        <w:rPr>
          <w:rFonts w:cs="Times New Roman"/>
        </w:rPr>
        <w:t xml:space="preserve"> </w:t>
      </w:r>
      <w:r w:rsidR="00804D12" w:rsidRPr="000C0F2F">
        <w:rPr>
          <w:rFonts w:cs="Times New Roman"/>
        </w:rPr>
        <w:t>Thus,</w:t>
      </w:r>
      <w:r w:rsidR="004B1079" w:rsidRPr="000C0F2F">
        <w:rPr>
          <w:rFonts w:cs="Times New Roman"/>
        </w:rPr>
        <w:t xml:space="preserve"> a beam expander is used</w:t>
      </w:r>
      <w:r w:rsidR="007C0BFE">
        <w:rPr>
          <w:rFonts w:cs="Times New Roman"/>
        </w:rPr>
        <w:t xml:space="preserve">, to reduce </w:t>
      </w:r>
      <w:ins w:id="325" w:author="Ayush Nayak" w:date="2021-12-29T20:36:00Z">
        <w:r w:rsidR="00036D4E">
          <w:rPr>
            <w:rFonts w:cs="Times New Roman"/>
          </w:rPr>
          <w:t>divergence, and increase beam size</w:t>
        </w:r>
      </w:ins>
      <w:del w:id="326" w:author="Ayush Nayak" w:date="2021-12-29T20:36:00Z">
        <w:r w:rsidR="007C0BFE" w:rsidDel="00036D4E">
          <w:rPr>
            <w:rFonts w:cs="Times New Roman"/>
          </w:rPr>
          <w:delText>this</w:delText>
        </w:r>
      </w:del>
      <w:r w:rsidR="00283B8A">
        <w:rPr>
          <w:rFonts w:cs="Times New Roman"/>
        </w:rPr>
        <w:t xml:space="preserve"> </w:t>
      </w:r>
      <w:sdt>
        <w:sdtPr>
          <w:rPr>
            <w:rFonts w:cs="Times New Roman"/>
          </w:rPr>
          <w:id w:val="598765694"/>
          <w:citation/>
        </w:sdtPr>
        <w:sdtEndPr/>
        <w:sdtContent>
          <w:r w:rsidR="00283B8A">
            <w:rPr>
              <w:rFonts w:cs="Times New Roman"/>
            </w:rPr>
            <w:fldChar w:fldCharType="begin"/>
          </w:r>
          <w:r w:rsidR="00283B8A">
            <w:rPr>
              <w:rFonts w:cs="Times New Roman"/>
            </w:rPr>
            <w:instrText xml:space="preserve"> CITATION Due16 \l 1033 </w:instrText>
          </w:r>
          <w:r w:rsidR="00283B8A">
            <w:rPr>
              <w:rFonts w:cs="Times New Roman"/>
            </w:rPr>
            <w:fldChar w:fldCharType="separate"/>
          </w:r>
          <w:r w:rsidR="008F572D" w:rsidRPr="008F572D">
            <w:rPr>
              <w:rFonts w:cs="Times New Roman"/>
              <w:noProof/>
            </w:rPr>
            <w:t>(Duerr, 2016)</w:t>
          </w:r>
          <w:r w:rsidR="00283B8A">
            <w:rPr>
              <w:rFonts w:cs="Times New Roman"/>
            </w:rPr>
            <w:fldChar w:fldCharType="end"/>
          </w:r>
        </w:sdtContent>
      </w:sdt>
      <w:r w:rsidR="004B1079" w:rsidRPr="000C0F2F">
        <w:rPr>
          <w:rFonts w:cs="Times New Roman"/>
        </w:rPr>
        <w:t>.</w:t>
      </w:r>
      <w:ins w:id="327" w:author="Microsoft Office User" w:date="2021-12-30T16:42:00Z">
        <w:r w:rsidR="00D203B5">
          <w:rPr>
            <w:rFonts w:cs="Times New Roman"/>
          </w:rPr>
          <w:t xml:space="preserve"> Beam expansion is given by</w:t>
        </w:r>
      </w:ins>
      <w:ins w:id="328" w:author="Ayush Nayak" w:date="2021-12-29T20:36:00Z">
        <w:r w:rsidR="00036D4E">
          <w:rPr>
            <w:rFonts w:cs="Times New Roman"/>
          </w:rPr>
          <w:t xml:space="preserve"> </w:t>
        </w:r>
        <w:del w:id="329" w:author="Nayak, Ayush" w:date="2021-12-30T12:21:00Z">
          <w:r w:rsidR="00036D4E" w:rsidDel="00F93B8C">
            <w:rPr>
              <w:rFonts w:cs="Times New Roman"/>
            </w:rPr>
            <w:delText>An increased beam area will mean small aerosols can’t as easily block the majority of the beam.</w:delText>
          </w:r>
        </w:del>
      </w:ins>
      <w:del w:id="330" w:author="Nayak, Ayush" w:date="2021-12-30T12:21:00Z">
        <w:r w:rsidR="007E5760" w:rsidRPr="000C0F2F" w:rsidDel="00F93B8C">
          <w:rPr>
            <w:rFonts w:cs="Times New Roman"/>
          </w:rPr>
          <w:delText xml:space="preserve"> </w:delText>
        </w:r>
      </w:del>
      <w:del w:id="331" w:author="Microsoft Office User" w:date="2021-12-30T16:42:00Z">
        <w:r w:rsidR="009571BC" w:rsidRPr="000C0F2F" w:rsidDel="00D203B5">
          <w:rPr>
            <w:rFonts w:cs="Times New Roman"/>
            <w:color w:val="000000" w:themeColor="text1"/>
          </w:rPr>
          <w:delText>The equation for beam expansion is:</w:delText>
        </w:r>
        <w:r w:rsidR="00F257DD" w:rsidRPr="000C0F2F" w:rsidDel="00D203B5">
          <w:rPr>
            <w:rFonts w:cs="Times New Roman"/>
            <w:color w:val="000000" w:themeColor="text1"/>
          </w:rPr>
          <w:delText xml:space="preserve"> </w:delText>
        </w:r>
      </w:del>
      <m:oMath>
        <m:f>
          <m:fPr>
            <m:ctrlPr>
              <w:ins w:id="332" w:author="Microsoft Office User" w:date="2021-12-30T16:56:00Z">
                <w:rPr>
                  <w:rFonts w:ascii="Cambria Math" w:hAnsi="Cambria Math" w:cstheme="majorHAnsi"/>
                  <w:color w:val="000000" w:themeColor="text1"/>
                  <w:sz w:val="20"/>
                </w:rPr>
              </w:ins>
            </m:ctrlPr>
          </m:fPr>
          <m:num>
            <m:r>
              <m:rPr>
                <m:sty m:val="p"/>
              </m:rPr>
              <w:rPr>
                <w:rFonts w:ascii="Cambria Math" w:hAnsi="Cambria Math" w:cstheme="majorHAnsi"/>
                <w:color w:val="000000" w:themeColor="text1"/>
                <w:sz w:val="20"/>
              </w:rPr>
              <m:t>Input Beam Divergence (</m:t>
            </m:r>
            <m:sSub>
              <m:sSubPr>
                <m:ctrlPr>
                  <w:ins w:id="333" w:author="Microsoft Office User" w:date="2021-12-30T16:56:00Z">
                    <w:rPr>
                      <w:rFonts w:ascii="Cambria Math" w:hAnsi="Cambria Math" w:cstheme="majorHAnsi"/>
                      <w:color w:val="000000" w:themeColor="text1"/>
                      <w:sz w:val="20"/>
                    </w:rPr>
                  </w:ins>
                </m:ctrlPr>
              </m:sSubPr>
              <m:e>
                <m:r>
                  <w:rPr>
                    <w:rFonts w:ascii="Cambria Math" w:hAnsi="Cambria Math" w:cstheme="majorHAnsi"/>
                    <w:color w:val="000000" w:themeColor="text1"/>
                    <w:sz w:val="20"/>
                  </w:rPr>
                  <m:t>θ</m:t>
                </m:r>
              </m:e>
              <m:sub>
                <m:r>
                  <m:rPr>
                    <m:sty m:val="p"/>
                  </m:rPr>
                  <w:rPr>
                    <w:rFonts w:ascii="Cambria Math" w:hAnsi="Cambria Math" w:cstheme="majorHAnsi"/>
                    <w:color w:val="000000" w:themeColor="text1"/>
                    <w:sz w:val="20"/>
                  </w:rPr>
                  <m:t>I</m:t>
                </m:r>
              </m:sub>
            </m:sSub>
            <m:r>
              <m:rPr>
                <m:sty m:val="p"/>
              </m:rPr>
              <w:rPr>
                <w:rFonts w:ascii="Cambria Math" w:hAnsi="Cambria Math" w:cstheme="majorHAnsi"/>
                <w:color w:val="000000" w:themeColor="text1"/>
                <w:sz w:val="20"/>
              </w:rPr>
              <m:t>)</m:t>
            </m:r>
          </m:num>
          <m:den>
            <m:r>
              <m:rPr>
                <m:sty m:val="p"/>
              </m:rPr>
              <w:rPr>
                <w:rFonts w:ascii="Cambria Math" w:hAnsi="Cambria Math" w:cstheme="majorHAnsi"/>
                <w:color w:val="000000" w:themeColor="text1"/>
                <w:sz w:val="20"/>
              </w:rPr>
              <m:t>Output Beam Divergence(</m:t>
            </m:r>
            <m:sSub>
              <m:sSubPr>
                <m:ctrlPr>
                  <w:ins w:id="334" w:author="Microsoft Office User" w:date="2021-12-30T16:56:00Z">
                    <w:rPr>
                      <w:rFonts w:ascii="Cambria Math" w:hAnsi="Cambria Math" w:cstheme="majorHAnsi"/>
                      <w:color w:val="000000" w:themeColor="text1"/>
                      <w:sz w:val="20"/>
                    </w:rPr>
                  </w:ins>
                </m:ctrlPr>
              </m:sSubPr>
              <m:e>
                <m:r>
                  <w:rPr>
                    <w:rFonts w:ascii="Cambria Math" w:hAnsi="Cambria Math" w:cstheme="majorHAnsi"/>
                    <w:color w:val="000000" w:themeColor="text1"/>
                    <w:sz w:val="20"/>
                  </w:rPr>
                  <m:t>θ</m:t>
                </m:r>
              </m:e>
              <m:sub>
                <m:r>
                  <m:rPr>
                    <m:sty m:val="p"/>
                  </m:rPr>
                  <w:rPr>
                    <w:rFonts w:ascii="Cambria Math" w:hAnsi="Cambria Math" w:cstheme="majorHAnsi"/>
                    <w:color w:val="000000" w:themeColor="text1"/>
                    <w:sz w:val="20"/>
                  </w:rPr>
                  <m:t>I</m:t>
                </m:r>
              </m:sub>
            </m:sSub>
            <m:r>
              <m:rPr>
                <m:sty m:val="p"/>
              </m:rPr>
              <w:rPr>
                <w:rFonts w:ascii="Cambria Math" w:hAnsi="Cambria Math" w:cstheme="majorHAnsi"/>
                <w:color w:val="000000" w:themeColor="text1"/>
                <w:sz w:val="20"/>
              </w:rPr>
              <m:t>)</m:t>
            </m:r>
          </m:den>
        </m:f>
        <m:r>
          <m:rPr>
            <m:sty m:val="p"/>
          </m:rPr>
          <w:rPr>
            <w:rFonts w:ascii="Cambria Math" w:hAnsi="Cambria Math" w:cstheme="majorHAnsi"/>
            <w:color w:val="000000" w:themeColor="text1"/>
            <w:sz w:val="20"/>
          </w:rPr>
          <m:t>=</m:t>
        </m:r>
        <m:f>
          <m:fPr>
            <m:ctrlPr>
              <w:ins w:id="335" w:author="Microsoft Office User" w:date="2021-12-30T16:56:00Z">
                <w:rPr>
                  <w:rFonts w:ascii="Cambria Math" w:hAnsi="Cambria Math" w:cstheme="majorHAnsi"/>
                  <w:color w:val="000000" w:themeColor="text1"/>
                  <w:sz w:val="20"/>
                </w:rPr>
              </w:ins>
            </m:ctrlPr>
          </m:fPr>
          <m:num>
            <m:r>
              <m:rPr>
                <m:sty m:val="p"/>
              </m:rPr>
              <w:rPr>
                <w:rFonts w:ascii="Cambria Math" w:hAnsi="Cambria Math" w:cstheme="majorHAnsi"/>
                <w:color w:val="000000" w:themeColor="text1"/>
                <w:sz w:val="20"/>
              </w:rPr>
              <m:t>Output Beam Diameter (</m:t>
            </m:r>
            <m:sSub>
              <m:sSubPr>
                <m:ctrlPr>
                  <w:ins w:id="336" w:author="Microsoft Office User" w:date="2021-12-30T16:56:00Z">
                    <w:rPr>
                      <w:rFonts w:ascii="Cambria Math" w:hAnsi="Cambria Math" w:cstheme="majorHAnsi"/>
                      <w:color w:val="000000" w:themeColor="text1"/>
                      <w:sz w:val="20"/>
                    </w:rPr>
                  </w:ins>
                </m:ctrlPr>
              </m:sSubPr>
              <m:e>
                <m:r>
                  <m:rPr>
                    <m:sty m:val="p"/>
                  </m:rPr>
                  <w:rPr>
                    <w:rFonts w:ascii="Cambria Math" w:hAnsi="Cambria Math" w:cstheme="majorHAnsi"/>
                    <w:color w:val="000000" w:themeColor="text1"/>
                    <w:sz w:val="20"/>
                  </w:rPr>
                  <m:t>D</m:t>
                </m:r>
              </m:e>
              <m:sub>
                <m:r>
                  <m:rPr>
                    <m:sty m:val="p"/>
                  </m:rPr>
                  <w:rPr>
                    <w:rFonts w:ascii="Cambria Math" w:hAnsi="Cambria Math" w:cstheme="majorHAnsi"/>
                    <w:color w:val="000000" w:themeColor="text1"/>
                    <w:sz w:val="20"/>
                  </w:rPr>
                  <m:t>O</m:t>
                </m:r>
              </m:sub>
            </m:sSub>
            <m:r>
              <m:rPr>
                <m:sty m:val="p"/>
              </m:rPr>
              <w:rPr>
                <w:rFonts w:ascii="Cambria Math" w:hAnsi="Cambria Math" w:cstheme="majorHAnsi"/>
                <w:color w:val="000000" w:themeColor="text1"/>
                <w:sz w:val="20"/>
              </w:rPr>
              <m:t>) (Focal Length Can be Used)</m:t>
            </m:r>
          </m:num>
          <m:den>
            <m:r>
              <m:rPr>
                <m:sty m:val="p"/>
              </m:rPr>
              <w:rPr>
                <w:rFonts w:ascii="Cambria Math" w:hAnsi="Cambria Math" w:cstheme="majorHAnsi"/>
                <w:color w:val="000000" w:themeColor="text1"/>
                <w:sz w:val="20"/>
              </w:rPr>
              <m:t>Input Beam Diameter (</m:t>
            </m:r>
            <m:sSub>
              <m:sSubPr>
                <m:ctrlPr>
                  <w:ins w:id="337" w:author="Microsoft Office User" w:date="2021-12-30T16:56:00Z">
                    <w:rPr>
                      <w:rFonts w:ascii="Cambria Math" w:hAnsi="Cambria Math" w:cstheme="majorHAnsi"/>
                      <w:color w:val="000000" w:themeColor="text1"/>
                      <w:sz w:val="20"/>
                    </w:rPr>
                  </w:ins>
                </m:ctrlPr>
              </m:sSubPr>
              <m:e>
                <m:r>
                  <m:rPr>
                    <m:sty m:val="p"/>
                  </m:rPr>
                  <w:rPr>
                    <w:rFonts w:ascii="Cambria Math" w:hAnsi="Cambria Math" w:cstheme="majorHAnsi"/>
                    <w:color w:val="000000" w:themeColor="text1"/>
                    <w:sz w:val="20"/>
                  </w:rPr>
                  <m:t>D</m:t>
                </m:r>
              </m:e>
              <m:sub>
                <m:r>
                  <m:rPr>
                    <m:sty m:val="p"/>
                  </m:rPr>
                  <w:rPr>
                    <w:rFonts w:ascii="Cambria Math" w:hAnsi="Cambria Math" w:cstheme="majorHAnsi"/>
                    <w:color w:val="000000" w:themeColor="text1"/>
                    <w:sz w:val="20"/>
                  </w:rPr>
                  <m:t>I</m:t>
                </m:r>
              </m:sub>
            </m:sSub>
            <m:r>
              <m:rPr>
                <m:sty m:val="p"/>
              </m:rPr>
              <w:rPr>
                <w:rFonts w:ascii="Cambria Math" w:hAnsi="Cambria Math" w:cstheme="majorHAnsi"/>
                <w:color w:val="000000" w:themeColor="text1"/>
                <w:sz w:val="20"/>
              </w:rPr>
              <m:t>) (Focal Length Can be Used)</m:t>
            </m:r>
          </m:den>
        </m:f>
      </m:oMath>
      <w:sdt>
        <w:sdtPr>
          <w:rPr>
            <w:rFonts w:ascii="Cambria Math" w:hAnsi="Cambria Math" w:cstheme="majorHAnsi"/>
            <w:i/>
            <w:color w:val="000000" w:themeColor="text1"/>
          </w:rPr>
          <w:id w:val="1950044022"/>
          <w:citation/>
        </w:sdtPr>
        <w:sdtEndPr/>
        <w:sdtContent>
          <m:oMath>
            <m:r>
              <w:rPr>
                <w:rFonts w:ascii="Cambria Math" w:hAnsi="Cambria Math" w:cstheme="majorHAnsi"/>
                <w:i/>
                <w:color w:val="000000" w:themeColor="text1"/>
                <w:rPrChange w:id="338" w:author="Nayak, Ayush" w:date="2021-12-30T12:21:00Z">
                  <w:rPr>
                    <w:rFonts w:ascii="Cambria Math" w:hAnsi="Cambria Math" w:cstheme="majorHAnsi"/>
                    <w:i/>
                    <w:color w:val="000000" w:themeColor="text1"/>
                    <w:sz w:val="20"/>
                  </w:rPr>
                </w:rPrChange>
              </w:rPr>
              <w:fldChar w:fldCharType="begin"/>
            </m:r>
          </m:oMath>
          <w:r w:rsidR="00B512FA" w:rsidRPr="00F93B8C">
            <w:rPr>
              <w:rFonts w:cs="Times New Roman"/>
              <w:color w:val="000000" w:themeColor="text1"/>
              <w:rPrChange w:id="339" w:author="Nayak, Ayush" w:date="2021-12-30T12:21:00Z">
                <w:rPr>
                  <w:rFonts w:cs="Times New Roman"/>
                  <w:color w:val="000000" w:themeColor="text1"/>
                  <w:sz w:val="20"/>
                </w:rPr>
              </w:rPrChange>
            </w:rPr>
            <w:instrText xml:space="preserve"> CITATION War00 \l 1033 </w:instrText>
          </w:r>
          <m:oMath>
            <m:r>
              <w:rPr>
                <w:rFonts w:ascii="Cambria Math" w:hAnsi="Cambria Math" w:cstheme="majorHAnsi"/>
                <w:i/>
                <w:color w:val="000000" w:themeColor="text1"/>
                <w:rPrChange w:id="340" w:author="Nayak, Ayush" w:date="2021-12-30T12:21:00Z">
                  <w:rPr>
                    <w:rFonts w:ascii="Cambria Math" w:hAnsi="Cambria Math" w:cstheme="majorHAnsi"/>
                    <w:i/>
                    <w:color w:val="000000" w:themeColor="text1"/>
                    <w:sz w:val="20"/>
                  </w:rPr>
                </w:rPrChange>
              </w:rPr>
              <w:fldChar w:fldCharType="separate"/>
            </m:r>
          </m:oMath>
          <w:r w:rsidR="008F572D" w:rsidRPr="00F93B8C">
            <w:rPr>
              <w:rFonts w:cs="Times New Roman"/>
              <w:noProof/>
              <w:color w:val="000000" w:themeColor="text1"/>
              <w:rPrChange w:id="341" w:author="Nayak, Ayush" w:date="2021-12-30T12:21:00Z">
                <w:rPr>
                  <w:rFonts w:cs="Times New Roman"/>
                  <w:noProof/>
                  <w:color w:val="000000" w:themeColor="text1"/>
                  <w:sz w:val="20"/>
                </w:rPr>
              </w:rPrChange>
            </w:rPr>
            <w:t xml:space="preserve"> (Smith, 2000)</w:t>
          </w:r>
          <m:oMath>
            <m:r>
              <w:rPr>
                <w:rFonts w:ascii="Cambria Math" w:hAnsi="Cambria Math" w:cstheme="majorHAnsi"/>
                <w:i/>
                <w:color w:val="000000" w:themeColor="text1"/>
                <w:rPrChange w:id="342" w:author="Nayak, Ayush" w:date="2021-12-30T12:21:00Z">
                  <w:rPr>
                    <w:rFonts w:ascii="Cambria Math" w:hAnsi="Cambria Math" w:cstheme="majorHAnsi"/>
                    <w:i/>
                    <w:color w:val="000000" w:themeColor="text1"/>
                    <w:sz w:val="20"/>
                  </w:rPr>
                </w:rPrChange>
              </w:rPr>
              <w:fldChar w:fldCharType="end"/>
            </m:r>
          </m:oMath>
        </w:sdtContent>
      </w:sdt>
      <w:r w:rsidR="00B512FA" w:rsidRPr="00F93B8C">
        <w:rPr>
          <w:rFonts w:cs="Times New Roman"/>
          <w:noProof/>
          <w:color w:val="000000" w:themeColor="text1"/>
        </w:rPr>
        <w:t xml:space="preserve">, </w:t>
      </w:r>
      <w:sdt>
        <w:sdtPr>
          <w:rPr>
            <w:rFonts w:cs="Times New Roman"/>
            <w:noProof/>
            <w:color w:val="000000" w:themeColor="text1"/>
          </w:rPr>
          <w:id w:val="2135905366"/>
          <w:citation/>
        </w:sdtPr>
        <w:sdtEndPr/>
        <w:sdtContent>
          <w:r w:rsidR="00B512FA" w:rsidRPr="00F93B8C">
            <w:rPr>
              <w:rFonts w:cs="Times New Roman"/>
              <w:noProof/>
              <w:color w:val="000000" w:themeColor="text1"/>
              <w:rPrChange w:id="343" w:author="Nayak, Ayush" w:date="2021-12-30T12:21:00Z">
                <w:rPr/>
              </w:rPrChange>
            </w:rPr>
            <w:fldChar w:fldCharType="begin"/>
          </w:r>
          <w:r w:rsidR="00B512FA" w:rsidRPr="00F93B8C">
            <w:rPr>
              <w:rFonts w:cs="Times New Roman"/>
              <w:noProof/>
              <w:color w:val="000000" w:themeColor="text1"/>
            </w:rPr>
            <w:instrText xml:space="preserve"> CITATION Joh04 \l 1033 </w:instrText>
          </w:r>
          <w:r w:rsidR="00B512FA" w:rsidRPr="00F93B8C">
            <w:rPr>
              <w:rFonts w:cs="Times New Roman"/>
              <w:noProof/>
              <w:color w:val="000000" w:themeColor="text1"/>
            </w:rPr>
            <w:fldChar w:fldCharType="separate"/>
          </w:r>
          <w:r w:rsidR="008F572D" w:rsidRPr="00F93B8C">
            <w:rPr>
              <w:rFonts w:cs="Times New Roman"/>
              <w:noProof/>
              <w:color w:val="000000" w:themeColor="text1"/>
            </w:rPr>
            <w:t>(Greivenkamp, 2004)</w:t>
          </w:r>
          <w:r w:rsidR="00B512FA" w:rsidRPr="00F93B8C">
            <w:rPr>
              <w:rFonts w:cs="Times New Roman"/>
              <w:noProof/>
              <w:color w:val="000000" w:themeColor="text1"/>
            </w:rPr>
            <w:fldChar w:fldCharType="end"/>
          </w:r>
        </w:sdtContent>
      </w:sdt>
      <w:r w:rsidR="00F257DD" w:rsidRPr="00F93B8C">
        <w:rPr>
          <w:rFonts w:cs="Times New Roman"/>
          <w:color w:val="000000" w:themeColor="text1"/>
        </w:rPr>
        <w:t>.</w:t>
      </w:r>
      <w:r w:rsidR="00511FC5" w:rsidRPr="00F93B8C">
        <w:rPr>
          <w:rFonts w:asciiTheme="majorHAnsi" w:hAnsiTheme="majorHAnsi" w:cstheme="majorHAnsi"/>
          <w:rPrChange w:id="344" w:author="Nayak, Ayush" w:date="2021-12-30T12:21:00Z">
            <w:rPr>
              <w:rFonts w:asciiTheme="majorHAnsi" w:hAnsiTheme="majorHAnsi" w:cstheme="majorHAnsi"/>
              <w:sz w:val="20"/>
            </w:rPr>
          </w:rPrChange>
        </w:rPr>
        <w:t xml:space="preserve"> </w:t>
      </w:r>
      <w:r w:rsidR="00691C99" w:rsidRPr="00F93B8C">
        <w:rPr>
          <w:rFonts w:eastAsia="Times New Roman" w:cs="Times New Roman"/>
        </w:rPr>
        <w:t>The beam expansion itself is done with a pair of lenses, a</w:t>
      </w:r>
      <w:r w:rsidR="00732FA5" w:rsidRPr="00F93B8C">
        <w:rPr>
          <w:rFonts w:eastAsia="Times New Roman" w:cs="Times New Roman"/>
        </w:rPr>
        <w:t xml:space="preserve"> 50mm</w:t>
      </w:r>
      <w:r w:rsidR="00691C99" w:rsidRPr="00F93B8C">
        <w:rPr>
          <w:rFonts w:eastAsia="Times New Roman" w:cs="Times New Roman"/>
        </w:rPr>
        <w:t xml:space="preserve"> </w:t>
      </w:r>
      <w:r w:rsidR="00A05D8E" w:rsidRPr="00F93B8C">
        <w:rPr>
          <w:rFonts w:eastAsia="Times New Roman" w:cs="Times New Roman"/>
        </w:rPr>
        <w:t>Thor</w:t>
      </w:r>
      <w:r w:rsidR="009C50C1" w:rsidRPr="00F93B8C">
        <w:rPr>
          <w:rFonts w:eastAsia="Times New Roman" w:cs="Times New Roman"/>
        </w:rPr>
        <w:t>l</w:t>
      </w:r>
      <w:r w:rsidR="00A05D8E" w:rsidRPr="00F93B8C">
        <w:rPr>
          <w:rFonts w:eastAsia="Times New Roman" w:cs="Times New Roman"/>
        </w:rPr>
        <w:t>abs N-</w:t>
      </w:r>
      <w:r w:rsidR="00A05D8E" w:rsidRPr="000C0F2F">
        <w:rPr>
          <w:rFonts w:eastAsia="Times New Roman" w:cs="Times New Roman"/>
        </w:rPr>
        <w:t>BK7 Uncoated Plano-Convex lens</w:t>
      </w:r>
      <w:r w:rsidR="00691C99" w:rsidRPr="000C0F2F">
        <w:rPr>
          <w:rFonts w:eastAsia="Times New Roman" w:cs="Times New Roman"/>
        </w:rPr>
        <w:t xml:space="preserve"> with a 500mm focal length and a </w:t>
      </w:r>
      <w:proofErr w:type="spellStart"/>
      <w:r w:rsidR="00732FA5" w:rsidRPr="000C0F2F">
        <w:rPr>
          <w:rFonts w:eastAsia="Times New Roman" w:cs="Times New Roman"/>
        </w:rPr>
        <w:t>TechSpec</w:t>
      </w:r>
      <w:proofErr w:type="spellEnd"/>
      <w:r w:rsidR="00691C99" w:rsidRPr="000C0F2F">
        <w:rPr>
          <w:rFonts w:eastAsia="Times New Roman" w:cs="Times New Roman"/>
        </w:rPr>
        <w:t xml:space="preserve"> </w:t>
      </w:r>
      <w:r w:rsidR="00732FA5" w:rsidRPr="000C0F2F">
        <w:rPr>
          <w:rFonts w:eastAsia="Times New Roman" w:cs="Times New Roman"/>
        </w:rPr>
        <w:t>6</w:t>
      </w:r>
      <w:r w:rsidR="00691C99" w:rsidRPr="000C0F2F">
        <w:rPr>
          <w:rFonts w:eastAsia="Times New Roman" w:cs="Times New Roman"/>
        </w:rPr>
        <w:t xml:space="preserve">mm diameter lens with a </w:t>
      </w:r>
      <w:r w:rsidR="00732FA5" w:rsidRPr="000C0F2F">
        <w:rPr>
          <w:rFonts w:eastAsia="Times New Roman" w:cs="Times New Roman"/>
        </w:rPr>
        <w:t>-</w:t>
      </w:r>
      <w:r w:rsidR="00691C99" w:rsidRPr="000C0F2F">
        <w:rPr>
          <w:rFonts w:eastAsia="Times New Roman" w:cs="Times New Roman"/>
        </w:rPr>
        <w:t>12mm focal length</w:t>
      </w:r>
      <w:ins w:id="345" w:author="Microsoft Office User" w:date="2021-12-30T16:43:00Z">
        <w:r w:rsidR="00D203B5">
          <w:rPr>
            <w:rFonts w:eastAsia="Times New Roman" w:cs="Times New Roman"/>
          </w:rPr>
          <w:t xml:space="preserve">. Using the above equation this gives </w:t>
        </w:r>
      </w:ins>
      <w:del w:id="346" w:author="Microsoft Office User" w:date="2021-12-30T16:43:00Z">
        <w:r w:rsidR="00691C99" w:rsidRPr="000C0F2F" w:rsidDel="00D203B5">
          <w:rPr>
            <w:rFonts w:eastAsia="Times New Roman" w:cs="Times New Roman"/>
          </w:rPr>
          <w:delText xml:space="preserve"> for</w:delText>
        </w:r>
      </w:del>
      <w:r w:rsidR="00691C99" w:rsidRPr="000C0F2F">
        <w:rPr>
          <w:rFonts w:eastAsia="Times New Roman" w:cs="Times New Roman"/>
        </w:rPr>
        <w:t xml:space="preserve"> a</w:t>
      </w:r>
      <w:ins w:id="347" w:author="Microsoft Office User" w:date="2021-12-30T15:54:00Z">
        <w:r w:rsidR="006E7403">
          <w:rPr>
            <w:rFonts w:eastAsia="Times New Roman" w:cs="Times New Roman"/>
          </w:rPr>
          <w:t xml:space="preserve"> total</w:t>
        </w:r>
      </w:ins>
      <w:r w:rsidR="00691C99" w:rsidRPr="000C0F2F">
        <w:rPr>
          <w:rFonts w:eastAsia="Times New Roman" w:cs="Times New Roman"/>
        </w:rPr>
        <w:t xml:space="preserve"> 35.7x reduction in divergence through expansion</w:t>
      </w:r>
      <w:sdt>
        <w:sdtPr>
          <w:rPr>
            <w:rFonts w:eastAsia="Times New Roman" w:cs="Times New Roman"/>
          </w:rPr>
          <w:id w:val="-33587276"/>
          <w:citation/>
        </w:sdtPr>
        <w:sdtEndPr/>
        <w:sdtContent>
          <w:r w:rsidR="00B512FA">
            <w:rPr>
              <w:rFonts w:eastAsia="Times New Roman" w:cs="Times New Roman"/>
            </w:rPr>
            <w:fldChar w:fldCharType="begin"/>
          </w:r>
          <w:r w:rsidR="005D2B38">
            <w:rPr>
              <w:rFonts w:eastAsia="Times New Roman" w:cs="Times New Roman"/>
            </w:rPr>
            <w:instrText xml:space="preserve">CITATION Tho \l 1033 </w:instrText>
          </w:r>
          <w:r w:rsidR="00B512FA">
            <w:rPr>
              <w:rFonts w:eastAsia="Times New Roman" w:cs="Times New Roman"/>
            </w:rPr>
            <w:fldChar w:fldCharType="separate"/>
          </w:r>
          <w:r w:rsidR="008F572D">
            <w:rPr>
              <w:rFonts w:eastAsia="Times New Roman" w:cs="Times New Roman"/>
              <w:noProof/>
            </w:rPr>
            <w:t xml:space="preserve"> </w:t>
          </w:r>
          <w:r w:rsidR="008F572D" w:rsidRPr="008F572D">
            <w:rPr>
              <w:rFonts w:eastAsia="Times New Roman" w:cs="Times New Roman"/>
              <w:noProof/>
            </w:rPr>
            <w:t>(Thorlabs, n.d.)</w:t>
          </w:r>
          <w:r w:rsidR="00B512FA">
            <w:rPr>
              <w:rFonts w:eastAsia="Times New Roman" w:cs="Times New Roman"/>
            </w:rPr>
            <w:fldChar w:fldCharType="end"/>
          </w:r>
        </w:sdtContent>
      </w:sdt>
      <w:r w:rsidR="00691C99" w:rsidRPr="000C0F2F">
        <w:rPr>
          <w:rFonts w:eastAsia="Times New Roman" w:cs="Times New Roman"/>
        </w:rPr>
        <w:t xml:space="preserve">. </w:t>
      </w:r>
      <w:r w:rsidR="009571BC" w:rsidRPr="000C0F2F">
        <w:rPr>
          <w:rFonts w:eastAsia="Times New Roman" w:cs="Times New Roman"/>
        </w:rPr>
        <w:t>The calculated beam divergence</w:t>
      </w:r>
      <w:ins w:id="348" w:author="Nayak, Ayush" w:date="2021-12-30T12:42:00Z">
        <w:r w:rsidR="006258D4">
          <w:rPr>
            <w:rFonts w:eastAsia="Times New Roman" w:cs="Times New Roman"/>
          </w:rPr>
          <w:t xml:space="preserve"> after expansion</w:t>
        </w:r>
      </w:ins>
      <w:r w:rsidR="009571BC" w:rsidRPr="000C0F2F">
        <w:rPr>
          <w:rFonts w:eastAsia="Times New Roman" w:cs="Times New Roman"/>
        </w:rPr>
        <w:t xml:space="preserve"> was around </w:t>
      </w:r>
      <w:r w:rsidR="004D7DBB" w:rsidRPr="000C0F2F">
        <w:rPr>
          <w:rFonts w:eastAsia="Times New Roman" w:cs="Times New Roman"/>
        </w:rPr>
        <w:t>0.</w:t>
      </w:r>
      <w:r w:rsidR="00691C99" w:rsidRPr="000C0F2F">
        <w:rPr>
          <w:rFonts w:eastAsia="Times New Roman" w:cs="Times New Roman"/>
        </w:rPr>
        <w:t>002</w:t>
      </w:r>
      <w:r w:rsidR="004D7DBB" w:rsidRPr="000C0F2F">
        <w:rPr>
          <w:rFonts w:eastAsia="Times New Roman" w:cs="Times New Roman"/>
        </w:rPr>
        <w:t>mrad</w:t>
      </w:r>
      <w:r w:rsidR="009571BC" w:rsidRPr="000C0F2F">
        <w:rPr>
          <w:rFonts w:eastAsia="Times New Roman" w:cs="Times New Roman"/>
        </w:rPr>
        <w:t>, meaning that the final diameter of the beam</w:t>
      </w:r>
      <w:ins w:id="349" w:author="Microsoft Office User" w:date="2021-12-30T16:24:00Z">
        <w:r w:rsidR="009616EF" w:rsidRPr="009616EF">
          <w:rPr>
            <w:rFonts w:eastAsia="Times New Roman" w:cs="Times New Roman"/>
          </w:rPr>
          <w:t xml:space="preserve"> </w:t>
        </w:r>
        <w:r w:rsidR="009616EF" w:rsidRPr="000C0F2F">
          <w:rPr>
            <w:rFonts w:eastAsia="Times New Roman" w:cs="Times New Roman"/>
          </w:rPr>
          <w:t>after 20,000km</w:t>
        </w:r>
      </w:ins>
      <w:r w:rsidR="008E1CB5" w:rsidRPr="000C0F2F">
        <w:rPr>
          <w:rFonts w:eastAsia="Times New Roman" w:cs="Times New Roman"/>
        </w:rPr>
        <w:t>, assuming</w:t>
      </w:r>
      <w:r w:rsidR="00511FC5" w:rsidRPr="000C0F2F">
        <w:rPr>
          <w:rFonts w:eastAsia="Times New Roman" w:cs="Times New Roman"/>
        </w:rPr>
        <w:t xml:space="preserve"> a maximum beam diameter</w:t>
      </w:r>
      <w:r w:rsidR="008E1CB5" w:rsidRPr="000C0F2F">
        <w:rPr>
          <w:rFonts w:eastAsia="Times New Roman" w:cs="Times New Roman"/>
        </w:rPr>
        <w:t xml:space="preserve"> out of the expander</w:t>
      </w:r>
      <w:r w:rsidR="00511FC5" w:rsidRPr="000C0F2F">
        <w:rPr>
          <w:rFonts w:eastAsia="Times New Roman" w:cs="Times New Roman"/>
        </w:rPr>
        <w:t xml:space="preserve"> of </w:t>
      </w:r>
      <w:r w:rsidR="00732FA5" w:rsidRPr="000C0F2F">
        <w:rPr>
          <w:rFonts w:eastAsia="Times New Roman" w:cs="Times New Roman"/>
        </w:rPr>
        <w:t>5</w:t>
      </w:r>
      <w:r w:rsidR="00FB34CC" w:rsidRPr="000C0F2F">
        <w:rPr>
          <w:rFonts w:eastAsia="Times New Roman" w:cs="Times New Roman"/>
        </w:rPr>
        <w:t>0</w:t>
      </w:r>
      <w:r w:rsidR="00511FC5" w:rsidRPr="000C0F2F">
        <w:rPr>
          <w:rFonts w:eastAsia="Times New Roman" w:cs="Times New Roman"/>
        </w:rPr>
        <w:t>mm</w:t>
      </w:r>
      <w:r w:rsidR="008E1CB5" w:rsidRPr="000C0F2F">
        <w:rPr>
          <w:rFonts w:eastAsia="Times New Roman" w:cs="Times New Roman"/>
        </w:rPr>
        <w:t xml:space="preserve">, </w:t>
      </w:r>
      <w:del w:id="350" w:author="Microsoft Office User" w:date="2021-12-30T16:24:00Z">
        <w:r w:rsidR="009571BC" w:rsidRPr="000C0F2F" w:rsidDel="009616EF">
          <w:rPr>
            <w:rFonts w:eastAsia="Times New Roman" w:cs="Times New Roman"/>
          </w:rPr>
          <w:delText xml:space="preserve">after </w:delText>
        </w:r>
        <w:r w:rsidR="00691C99" w:rsidRPr="000C0F2F" w:rsidDel="009616EF">
          <w:rPr>
            <w:rFonts w:eastAsia="Times New Roman" w:cs="Times New Roman"/>
          </w:rPr>
          <w:delText>2</w:delText>
        </w:r>
        <w:r w:rsidR="009571BC" w:rsidRPr="000C0F2F" w:rsidDel="009616EF">
          <w:rPr>
            <w:rFonts w:eastAsia="Times New Roman" w:cs="Times New Roman"/>
          </w:rPr>
          <w:delText>0,000</w:delText>
        </w:r>
        <w:r w:rsidR="008E1CB5" w:rsidRPr="000C0F2F" w:rsidDel="009616EF">
          <w:rPr>
            <w:rFonts w:eastAsia="Times New Roman" w:cs="Times New Roman"/>
          </w:rPr>
          <w:delText xml:space="preserve">km </w:delText>
        </w:r>
      </w:del>
      <w:r w:rsidR="009571BC" w:rsidRPr="000C0F2F">
        <w:rPr>
          <w:rFonts w:eastAsia="Times New Roman" w:cs="Times New Roman"/>
        </w:rPr>
        <w:t xml:space="preserve">is </w:t>
      </w:r>
      <w:r w:rsidR="00732FA5" w:rsidRPr="000C0F2F">
        <w:rPr>
          <w:rFonts w:eastAsia="Times New Roman" w:cs="Times New Roman"/>
        </w:rPr>
        <w:t>90</w:t>
      </w:r>
      <w:r w:rsidR="004D7DBB" w:rsidRPr="000C0F2F">
        <w:rPr>
          <w:rFonts w:eastAsia="Times New Roman" w:cs="Times New Roman"/>
        </w:rPr>
        <w:t>mm</w:t>
      </w:r>
      <w:ins w:id="351" w:author="Microsoft Office User" w:date="2021-12-30T16:24:00Z">
        <w:r w:rsidR="00CB1C6F">
          <w:rPr>
            <w:rFonts w:eastAsia="Times New Roman" w:cs="Times New Roman"/>
          </w:rPr>
          <w:t xml:space="preserve">. </w:t>
        </w:r>
      </w:ins>
      <w:del w:id="352" w:author="Microsoft Office User" w:date="2021-12-30T16:24:00Z">
        <w:r w:rsidR="009571BC" w:rsidRPr="000C0F2F" w:rsidDel="00CB1C6F">
          <w:rPr>
            <w:rFonts w:eastAsia="Times New Roman" w:cs="Times New Roman"/>
          </w:rPr>
          <w:delText xml:space="preserve"> with the</w:delText>
        </w:r>
      </w:del>
      <w:ins w:id="353" w:author="Microsoft Office User" w:date="2021-12-30T16:24:00Z">
        <w:r w:rsidR="00CB1C6F">
          <w:rPr>
            <w:rFonts w:eastAsia="Times New Roman" w:cs="Times New Roman"/>
          </w:rPr>
          <w:t>The</w:t>
        </w:r>
      </w:ins>
      <w:r w:rsidR="009571BC" w:rsidRPr="000C0F2F">
        <w:rPr>
          <w:rFonts w:eastAsia="Times New Roman" w:cs="Times New Roman"/>
        </w:rPr>
        <w:t xml:space="preserve"> final area</w:t>
      </w:r>
      <w:r w:rsidR="008E1CB5" w:rsidRPr="000C0F2F">
        <w:rPr>
          <w:rFonts w:eastAsia="Times New Roman" w:cs="Times New Roman"/>
        </w:rPr>
        <w:t xml:space="preserve"> of the beam at the receiver</w:t>
      </w:r>
      <w:r w:rsidR="009571BC" w:rsidRPr="000C0F2F">
        <w:rPr>
          <w:rFonts w:eastAsia="Times New Roman" w:cs="Times New Roman"/>
        </w:rPr>
        <w:t xml:space="preserve"> </w:t>
      </w:r>
      <w:del w:id="354" w:author="Microsoft Office User" w:date="2021-12-30T16:24:00Z">
        <w:r w:rsidR="009571BC" w:rsidRPr="000C0F2F" w:rsidDel="00CB1C6F">
          <w:rPr>
            <w:rFonts w:eastAsia="Times New Roman" w:cs="Times New Roman"/>
          </w:rPr>
          <w:delText xml:space="preserve">being </w:delText>
        </w:r>
      </w:del>
      <w:ins w:id="355" w:author="Microsoft Office User" w:date="2021-12-30T16:24:00Z">
        <w:r w:rsidR="00CB1C6F">
          <w:rPr>
            <w:rFonts w:eastAsia="Times New Roman" w:cs="Times New Roman"/>
          </w:rPr>
          <w:t>is</w:t>
        </w:r>
        <w:r w:rsidR="00CB1C6F" w:rsidRPr="000C0F2F">
          <w:rPr>
            <w:rFonts w:eastAsia="Times New Roman" w:cs="Times New Roman"/>
          </w:rPr>
          <w:t xml:space="preserve"> </w:t>
        </w:r>
      </w:ins>
      <w:r w:rsidR="00732FA5" w:rsidRPr="000C0F2F">
        <w:rPr>
          <w:rFonts w:eastAsia="Times New Roman" w:cs="Times New Roman"/>
        </w:rPr>
        <w:t>6</w:t>
      </w:r>
      <w:r w:rsidR="00AA22D8" w:rsidRPr="000C0F2F">
        <w:rPr>
          <w:rFonts w:eastAsia="Times New Roman" w:cs="Times New Roman"/>
        </w:rPr>
        <w:t>,</w:t>
      </w:r>
      <w:r w:rsidR="00732FA5" w:rsidRPr="000C0F2F">
        <w:rPr>
          <w:rFonts w:eastAsia="Times New Roman" w:cs="Times New Roman"/>
        </w:rPr>
        <w:t>361</w:t>
      </w:r>
      <w:r w:rsidR="004D7DBB" w:rsidRPr="000C0F2F">
        <w:rPr>
          <w:rFonts w:eastAsia="Times New Roman" w:cs="Times New Roman"/>
        </w:rPr>
        <w:t xml:space="preserve"> mm</w:t>
      </w:r>
      <w:r w:rsidR="004D7DBB" w:rsidRPr="000C0F2F">
        <w:rPr>
          <w:rFonts w:eastAsia="Times New Roman" w:cs="Times New Roman"/>
          <w:vertAlign w:val="superscript"/>
        </w:rPr>
        <w:t>2</w:t>
      </w:r>
      <w:ins w:id="356" w:author="Microsoft Office User" w:date="2021-12-30T16:25:00Z">
        <w:r w:rsidR="00CB1C6F">
          <w:rPr>
            <w:rFonts w:eastAsia="Times New Roman" w:cs="Times New Roman"/>
          </w:rPr>
          <w:t>, and</w:t>
        </w:r>
      </w:ins>
      <w:del w:id="357" w:author="Microsoft Office User" w:date="2021-12-30T16:25:00Z">
        <w:r w:rsidR="009571BC" w:rsidRPr="000C0F2F" w:rsidDel="00CB1C6F">
          <w:rPr>
            <w:rFonts w:eastAsia="Times New Roman" w:cs="Times New Roman"/>
          </w:rPr>
          <w:delText>.</w:delText>
        </w:r>
      </w:del>
      <w:r w:rsidR="009571BC" w:rsidRPr="000C0F2F">
        <w:rPr>
          <w:rFonts w:eastAsia="Times New Roman" w:cs="Times New Roman"/>
        </w:rPr>
        <w:t xml:space="preserve"> </w:t>
      </w:r>
      <w:ins w:id="358" w:author="Microsoft Office User" w:date="2021-12-30T16:25:00Z">
        <w:r w:rsidR="00CB1C6F">
          <w:rPr>
            <w:rFonts w:eastAsia="Times New Roman" w:cs="Times New Roman"/>
          </w:rPr>
          <w:t>c</w:t>
        </w:r>
      </w:ins>
      <w:del w:id="359" w:author="Microsoft Office User" w:date="2021-12-30T16:25:00Z">
        <w:r w:rsidR="002C1AA9" w:rsidRPr="000C0F2F" w:rsidDel="00CB1C6F">
          <w:rPr>
            <w:rFonts w:eastAsia="Times New Roman" w:cs="Times New Roman"/>
          </w:rPr>
          <w:delText>C</w:delText>
        </w:r>
      </w:del>
      <w:r w:rsidR="002C1AA9" w:rsidRPr="000C0F2F">
        <w:rPr>
          <w:rFonts w:eastAsia="Times New Roman" w:cs="Times New Roman"/>
        </w:rPr>
        <w:t>onsidering</w:t>
      </w:r>
      <w:r w:rsidR="009571BC" w:rsidRPr="000C0F2F">
        <w:rPr>
          <w:rFonts w:eastAsia="Times New Roman" w:cs="Times New Roman"/>
        </w:rPr>
        <w:t xml:space="preserve"> the </w:t>
      </w:r>
      <w:r w:rsidR="00FB34CC" w:rsidRPr="000C0F2F">
        <w:rPr>
          <w:rFonts w:eastAsia="Times New Roman" w:cs="Times New Roman"/>
        </w:rPr>
        <w:t>55</w:t>
      </w:r>
      <w:r w:rsidR="009571BC" w:rsidRPr="000C0F2F">
        <w:rPr>
          <w:rFonts w:eastAsia="Times New Roman" w:cs="Times New Roman"/>
        </w:rPr>
        <w:t xml:space="preserve">mW inputted, </w:t>
      </w:r>
      <w:del w:id="360" w:author="Microsoft Office User" w:date="2021-12-30T16:25:00Z">
        <w:r w:rsidR="009571BC" w:rsidRPr="000C0F2F" w:rsidDel="00CB1C6F">
          <w:rPr>
            <w:rFonts w:eastAsia="Times New Roman" w:cs="Times New Roman"/>
          </w:rPr>
          <w:delText>the</w:delText>
        </w:r>
      </w:del>
      <w:r w:rsidR="004D7DBB" w:rsidRPr="000C0F2F">
        <w:rPr>
          <w:rFonts w:eastAsia="Times New Roman" w:cs="Times New Roman"/>
        </w:rPr>
        <w:t xml:space="preserve"> </w:t>
      </w:r>
      <w:r w:rsidR="00732FA5" w:rsidRPr="000C0F2F">
        <w:rPr>
          <w:rFonts w:eastAsia="Times New Roman" w:cs="Times New Roman"/>
        </w:rPr>
        <w:t>8</w:t>
      </w:r>
      <w:r w:rsidR="004D7DBB" w:rsidRPr="000C0F2F">
        <w:rPr>
          <w:rFonts w:eastAsia="Times New Roman" w:cs="Times New Roman"/>
        </w:rPr>
        <w:t>.</w:t>
      </w:r>
      <w:r w:rsidR="00732FA5" w:rsidRPr="000C0F2F">
        <w:rPr>
          <w:rFonts w:eastAsia="Times New Roman" w:cs="Times New Roman"/>
        </w:rPr>
        <w:t>645</w:t>
      </w:r>
      <w:r w:rsidR="009571BC" w:rsidRPr="000C0F2F">
        <w:rPr>
          <w:rFonts w:eastAsia="Times New Roman" w:cs="Times New Roman"/>
        </w:rPr>
        <w:t xml:space="preserve"> Watts per square meter </w:t>
      </w:r>
      <w:del w:id="361" w:author="Microsoft Office User" w:date="2021-12-30T16:25:00Z">
        <w:r w:rsidR="002C1AA9" w:rsidRPr="000C0F2F" w:rsidDel="00CB1C6F">
          <w:rPr>
            <w:rFonts w:eastAsia="Times New Roman" w:cs="Times New Roman"/>
          </w:rPr>
          <w:delText xml:space="preserve">calculated </w:delText>
        </w:r>
        <w:r w:rsidR="009571BC" w:rsidRPr="000C0F2F" w:rsidDel="00CB1C6F">
          <w:rPr>
            <w:rFonts w:eastAsia="Times New Roman" w:cs="Times New Roman"/>
          </w:rPr>
          <w:delText>figure</w:delText>
        </w:r>
      </w:del>
      <w:ins w:id="362" w:author="Microsoft Office User" w:date="2021-12-30T16:25:00Z">
        <w:r w:rsidR="00CB1C6F">
          <w:rPr>
            <w:rFonts w:eastAsia="Times New Roman" w:cs="Times New Roman"/>
          </w:rPr>
          <w:t>at the receiver</w:t>
        </w:r>
      </w:ins>
      <w:r w:rsidR="009571BC" w:rsidRPr="000C0F2F">
        <w:rPr>
          <w:rFonts w:eastAsia="Times New Roman" w:cs="Times New Roman"/>
        </w:rPr>
        <w:t xml:space="preserve"> is </w:t>
      </w:r>
      <w:r w:rsidR="004D7DBB" w:rsidRPr="000C0F2F">
        <w:rPr>
          <w:rFonts w:eastAsia="Times New Roman" w:cs="Times New Roman"/>
        </w:rPr>
        <w:t>significantly higher than</w:t>
      </w:r>
      <w:r w:rsidR="009571BC" w:rsidRPr="000C0F2F">
        <w:rPr>
          <w:rFonts w:eastAsia="Times New Roman" w:cs="Times New Roman"/>
        </w:rPr>
        <w:t xml:space="preserve"> the sun’s energy</w:t>
      </w:r>
      <w:r w:rsidR="004D7DBB" w:rsidRPr="000C0F2F">
        <w:rPr>
          <w:rFonts w:eastAsia="Times New Roman" w:cs="Times New Roman"/>
        </w:rPr>
        <w:t xml:space="preserve"> at 4</w:t>
      </w:r>
      <w:r w:rsidR="00AA22D8" w:rsidRPr="000C0F2F">
        <w:rPr>
          <w:rFonts w:eastAsia="Times New Roman" w:cs="Times New Roman"/>
        </w:rPr>
        <w:t>8</w:t>
      </w:r>
      <w:r w:rsidR="00373147" w:rsidRPr="000C0F2F">
        <w:rPr>
          <w:rFonts w:eastAsia="Times New Roman" w:cs="Times New Roman"/>
        </w:rPr>
        <w:t>8</w:t>
      </w:r>
      <w:r w:rsidR="004D7DBB" w:rsidRPr="000C0F2F">
        <w:rPr>
          <w:rFonts w:eastAsia="Times New Roman" w:cs="Times New Roman"/>
        </w:rPr>
        <w:t>nm</w:t>
      </w:r>
      <w:r w:rsidR="009571BC" w:rsidRPr="000C0F2F">
        <w:rPr>
          <w:rFonts w:eastAsia="Times New Roman" w:cs="Times New Roman"/>
        </w:rPr>
        <w:t xml:space="preserve">. This makes it extremely clear when the laser is either on or off, as long as a transmitter can pick up the information. </w:t>
      </w:r>
      <w:r w:rsidR="004B1079" w:rsidRPr="000C0F2F">
        <w:rPr>
          <w:rFonts w:eastAsia="Times New Roman" w:cs="Times New Roman"/>
        </w:rPr>
        <w:t xml:space="preserve">Both lenses are </w:t>
      </w:r>
      <w:del w:id="363" w:author="Charles Paxson" w:date="2021-12-29T14:50:00Z">
        <w:r w:rsidR="004B1079" w:rsidRPr="000C0F2F" w:rsidDel="00E926E2">
          <w:rPr>
            <w:rFonts w:eastAsia="Times New Roman" w:cs="Times New Roman"/>
          </w:rPr>
          <w:delText xml:space="preserve">fit </w:delText>
        </w:r>
      </w:del>
      <w:ins w:id="364" w:author="Charles Paxson" w:date="2021-12-29T14:50:00Z">
        <w:r w:rsidR="00E926E2">
          <w:rPr>
            <w:rFonts w:eastAsia="Times New Roman" w:cs="Times New Roman"/>
          </w:rPr>
          <w:t>mounted</w:t>
        </w:r>
        <w:r w:rsidR="00E926E2" w:rsidRPr="000C0F2F">
          <w:rPr>
            <w:rFonts w:eastAsia="Times New Roman" w:cs="Times New Roman"/>
          </w:rPr>
          <w:t xml:space="preserve"> </w:t>
        </w:r>
      </w:ins>
      <w:r w:rsidR="004B1079" w:rsidRPr="000C0F2F">
        <w:rPr>
          <w:rFonts w:eastAsia="Times New Roman" w:cs="Times New Roman"/>
        </w:rPr>
        <w:t>in</w:t>
      </w:r>
      <w:del w:id="365" w:author="Charles Paxson" w:date="2021-12-29T14:51:00Z">
        <w:r w:rsidR="004B1079" w:rsidRPr="000C0F2F" w:rsidDel="00E926E2">
          <w:rPr>
            <w:rFonts w:eastAsia="Times New Roman" w:cs="Times New Roman"/>
          </w:rPr>
          <w:delText>to</w:delText>
        </w:r>
      </w:del>
      <w:r w:rsidR="004B1079" w:rsidRPr="000C0F2F">
        <w:rPr>
          <w:rFonts w:eastAsia="Times New Roman" w:cs="Times New Roman"/>
        </w:rPr>
        <w:t xml:space="preserve"> 3D printed housings, which contain two halves in order to fully and securely contain the lenses. For testing these can then be moved to adjust focal distance and </w:t>
      </w:r>
      <w:r w:rsidR="002C1AB6" w:rsidRPr="000C0F2F">
        <w:rPr>
          <w:rFonts w:eastAsia="Times New Roman" w:cs="Times New Roman"/>
        </w:rPr>
        <w:t>alignment</w:t>
      </w:r>
      <w:ins w:id="366" w:author="Charles Paxson" w:date="2021-12-29T14:51:00Z">
        <w:r w:rsidR="00E926E2">
          <w:rPr>
            <w:rFonts w:eastAsia="Times New Roman" w:cs="Times New Roman"/>
          </w:rPr>
          <w:t xml:space="preserve">, and later a </w:t>
        </w:r>
        <w:r w:rsidR="00E926E2">
          <w:rPr>
            <w:rFonts w:eastAsia="Times New Roman" w:cs="Times New Roman"/>
          </w:rPr>
          <w:lastRenderedPageBreak/>
          <w:t>fixed housing can be developed</w:t>
        </w:r>
      </w:ins>
      <w:r w:rsidR="004B1079" w:rsidRPr="000C0F2F">
        <w:rPr>
          <w:rFonts w:eastAsia="Times New Roman" w:cs="Times New Roman"/>
        </w:rPr>
        <w:t>.</w:t>
      </w:r>
      <w:r w:rsidR="00A34F50">
        <w:rPr>
          <w:rFonts w:eastAsia="Times New Roman" w:cs="Times New Roman"/>
        </w:rPr>
        <w:t xml:space="preserve"> The diagrams</w:t>
      </w:r>
      <w:del w:id="367" w:author="Microsoft Office User" w:date="2021-12-30T15:55:00Z">
        <w:r w:rsidR="00A34F50" w:rsidDel="006E7403">
          <w:rPr>
            <w:rFonts w:eastAsia="Times New Roman" w:cs="Times New Roman"/>
          </w:rPr>
          <w:delText xml:space="preserve"> are</w:delText>
        </w:r>
      </w:del>
      <w:r w:rsidR="00A34F50">
        <w:rPr>
          <w:rFonts w:eastAsia="Times New Roman" w:cs="Times New Roman"/>
        </w:rPr>
        <w:t xml:space="preserve"> shown </w:t>
      </w:r>
      <w:ins w:id="368" w:author="Microsoft Office User" w:date="2021-12-30T15:55:00Z">
        <w:r w:rsidR="006E7403">
          <w:rPr>
            <w:rFonts w:eastAsia="Times New Roman" w:cs="Times New Roman"/>
          </w:rPr>
          <w:t xml:space="preserve">are </w:t>
        </w:r>
      </w:ins>
      <w:del w:id="369" w:author="Microsoft Office User" w:date="2021-12-30T15:55:00Z">
        <w:r w:rsidR="00A34F50" w:rsidDel="006E7403">
          <w:rPr>
            <w:rFonts w:eastAsia="Times New Roman" w:cs="Times New Roman"/>
          </w:rPr>
          <w:delText xml:space="preserve">below </w:delText>
        </w:r>
      </w:del>
      <w:r w:rsidR="00A34F50">
        <w:rPr>
          <w:rFonts w:eastAsia="Times New Roman" w:cs="Times New Roman"/>
        </w:rPr>
        <w:t>of the larger lens and the smaller lens, with their 3D enclosures. Glue or</w:t>
      </w:r>
      <w:ins w:id="370" w:author="Microsoft Office User" w:date="2021-12-30T15:55:00Z">
        <w:r w:rsidR="006E7403">
          <w:rPr>
            <w:rFonts w:eastAsia="Times New Roman" w:cs="Times New Roman"/>
          </w:rPr>
          <w:t xml:space="preserve"> the</w:t>
        </w:r>
      </w:ins>
      <w:r w:rsidR="00A34F50">
        <w:rPr>
          <w:rFonts w:eastAsia="Times New Roman" w:cs="Times New Roman"/>
        </w:rPr>
        <w:t xml:space="preserve"> printed holders</w:t>
      </w:r>
      <w:ins w:id="371" w:author="Nayak, Ayush" w:date="2021-12-30T12:35:00Z">
        <w:r w:rsidR="006258D4">
          <w:rPr>
            <w:rFonts w:eastAsia="Times New Roman" w:cs="Times New Roman"/>
          </w:rPr>
          <w:t xml:space="preserve"> as seen in the Fusion360 ren</w:t>
        </w:r>
      </w:ins>
      <w:ins w:id="372" w:author="Nayak, Ayush" w:date="2021-12-30T12:36:00Z">
        <w:r w:rsidR="006258D4">
          <w:rPr>
            <w:rFonts w:eastAsia="Times New Roman" w:cs="Times New Roman"/>
          </w:rPr>
          <w:t>der</w:t>
        </w:r>
      </w:ins>
      <w:r w:rsidR="00A34F50">
        <w:rPr>
          <w:rFonts w:eastAsia="Times New Roman" w:cs="Times New Roman"/>
        </w:rPr>
        <w:t xml:space="preserve"> keep the two sides together.</w:t>
      </w:r>
      <w:r w:rsidR="002C1AB6" w:rsidRPr="000C0F2F">
        <w:rPr>
          <w:rFonts w:eastAsia="Times New Roman" w:cs="Times New Roman"/>
        </w:rPr>
        <w:t xml:space="preserve"> The laser head itself with the collimator is housed inside of its own 3D printed </w:t>
      </w:r>
      <w:r w:rsidR="006F1119">
        <w:rPr>
          <w:rFonts w:eastAsia="Times New Roman" w:cs="Times New Roman"/>
          <w:noProof/>
        </w:rPr>
        <w:drawing>
          <wp:anchor distT="0" distB="0" distL="114300" distR="114300" simplePos="0" relativeHeight="251663360" behindDoc="1" locked="0" layoutInCell="1" allowOverlap="1" wp14:anchorId="37359128" wp14:editId="1FBE08A4">
            <wp:simplePos x="0" y="0"/>
            <wp:positionH relativeFrom="column">
              <wp:posOffset>4732655</wp:posOffset>
            </wp:positionH>
            <wp:positionV relativeFrom="paragraph">
              <wp:posOffset>1252855</wp:posOffset>
            </wp:positionV>
            <wp:extent cx="1261745" cy="1303020"/>
            <wp:effectExtent l="0" t="0" r="0" b="5080"/>
            <wp:wrapTight wrapText="bothSides">
              <wp:wrapPolygon edited="0">
                <wp:start x="0" y="0"/>
                <wp:lineTo x="0" y="21474"/>
                <wp:lineTo x="21306" y="21474"/>
                <wp:lineTo x="213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2-24 at 6.18.04 PM.png"/>
                    <pic:cNvPicPr/>
                  </pic:nvPicPr>
                  <pic:blipFill rotWithShape="1">
                    <a:blip r:embed="rId17" cstate="print">
                      <a:extLst>
                        <a:ext uri="{28A0092B-C50C-407E-A947-70E740481C1C}">
                          <a14:useLocalDpi xmlns:a14="http://schemas.microsoft.com/office/drawing/2010/main" val="0"/>
                        </a:ext>
                      </a:extLst>
                    </a:blip>
                    <a:srcRect t="10107" b="7991"/>
                    <a:stretch/>
                  </pic:blipFill>
                  <pic:spPr bwMode="auto">
                    <a:xfrm>
                      <a:off x="0" y="0"/>
                      <a:ext cx="1261745" cy="1303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1AB6" w:rsidRPr="000C0F2F">
        <w:rPr>
          <w:rFonts w:eastAsia="Times New Roman" w:cs="Times New Roman"/>
        </w:rPr>
        <w:t>housing raising it up so that the output beam can be at the right level</w:t>
      </w:r>
      <w:r w:rsidR="00F30138">
        <w:rPr>
          <w:rFonts w:eastAsia="Times New Roman" w:cs="Times New Roman"/>
        </w:rPr>
        <w:t xml:space="preserve"> for the larger final lens</w:t>
      </w:r>
      <w:r w:rsidR="002C1AB6" w:rsidRPr="000C0F2F">
        <w:rPr>
          <w:rFonts w:eastAsia="Times New Roman" w:cs="Times New Roman"/>
        </w:rPr>
        <w:t>.</w:t>
      </w:r>
      <w:r w:rsidR="004B1079" w:rsidRPr="000C0F2F">
        <w:rPr>
          <w:rFonts w:eastAsia="Times New Roman" w:cs="Times New Roman"/>
        </w:rPr>
        <w:t xml:space="preserve"> </w:t>
      </w:r>
    </w:p>
    <w:p w14:paraId="3A3B40F4" w14:textId="794DC76B" w:rsidR="00B92787" w:rsidRPr="004B76F6" w:rsidRDefault="00B92787">
      <w:pPr>
        <w:suppressLineNumbers/>
        <w:spacing w:line="480" w:lineRule="auto"/>
        <w:jc w:val="both"/>
        <w:rPr>
          <w:rFonts w:cs="Times New Roman"/>
          <w:b/>
          <w:i/>
          <w:rPrChange w:id="373" w:author="Microsoft Office User" w:date="2021-12-30T16:31:00Z">
            <w:rPr/>
          </w:rPrChange>
        </w:rPr>
        <w:pPrChange w:id="374" w:author="Microsoft Office User" w:date="2021-12-30T16:41:00Z">
          <w:pPr>
            <w:pStyle w:val="ListParagraph"/>
            <w:numPr>
              <w:numId w:val="4"/>
            </w:numPr>
            <w:suppressLineNumbers/>
            <w:spacing w:line="480" w:lineRule="auto"/>
            <w:ind w:hanging="360"/>
          </w:pPr>
        </w:pPrChange>
      </w:pPr>
      <w:r w:rsidRPr="004B76F6">
        <w:rPr>
          <w:rFonts w:cs="Times New Roman"/>
          <w:b/>
          <w:i/>
          <w:rPrChange w:id="375" w:author="Microsoft Office User" w:date="2021-12-30T16:31:00Z">
            <w:rPr/>
          </w:rPrChange>
        </w:rPr>
        <w:t>Controlling Laser</w:t>
      </w:r>
      <w:r w:rsidR="006854C4" w:rsidRPr="004B76F6">
        <w:rPr>
          <w:rFonts w:cs="Times New Roman"/>
          <w:b/>
          <w:i/>
          <w:rPrChange w:id="376" w:author="Microsoft Office User" w:date="2021-12-30T16:31:00Z">
            <w:rPr/>
          </w:rPrChange>
        </w:rPr>
        <w:t xml:space="preserve"> at high frequencies</w:t>
      </w:r>
      <w:r w:rsidR="005D6C23" w:rsidRPr="004B76F6">
        <w:rPr>
          <w:rFonts w:cs="Times New Roman"/>
          <w:b/>
          <w:i/>
          <w:rPrChange w:id="377" w:author="Microsoft Office User" w:date="2021-12-30T16:31:00Z">
            <w:rPr/>
          </w:rPrChange>
        </w:rPr>
        <w:t xml:space="preserve"> with </w:t>
      </w:r>
      <w:r w:rsidR="002A0EC7" w:rsidRPr="004B76F6">
        <w:rPr>
          <w:rFonts w:cs="Times New Roman"/>
          <w:b/>
          <w:i/>
          <w:rPrChange w:id="378" w:author="Microsoft Office User" w:date="2021-12-30T16:31:00Z">
            <w:rPr/>
          </w:rPrChange>
        </w:rPr>
        <w:t xml:space="preserve">Diode </w:t>
      </w:r>
      <w:r w:rsidR="006854C4" w:rsidRPr="004B76F6">
        <w:rPr>
          <w:rFonts w:cs="Times New Roman"/>
          <w:b/>
          <w:i/>
          <w:rPrChange w:id="379" w:author="Microsoft Office User" w:date="2021-12-30T16:31:00Z">
            <w:rPr/>
          </w:rPrChange>
        </w:rPr>
        <w:t>Driver</w:t>
      </w:r>
      <w:ins w:id="380" w:author="Microsoft Office User" w:date="2021-12-30T15:46:00Z">
        <w:r w:rsidR="001629BA" w:rsidRPr="004B76F6">
          <w:rPr>
            <w:rFonts w:cs="Times New Roman"/>
            <w:b/>
            <w:i/>
            <w:rPrChange w:id="381" w:author="Microsoft Office User" w:date="2021-12-30T16:31:00Z">
              <w:rPr>
                <w:rFonts w:cs="Times New Roman"/>
                <w:b/>
              </w:rPr>
            </w:rPrChange>
          </w:rPr>
          <w:t>:</w:t>
        </w:r>
      </w:ins>
    </w:p>
    <w:p w14:paraId="62C06754" w14:textId="04A0562A" w:rsidR="00C47516" w:rsidDel="001F26CA" w:rsidRDefault="00061F01">
      <w:pPr>
        <w:spacing w:line="480" w:lineRule="auto"/>
        <w:ind w:firstLine="360"/>
        <w:jc w:val="both"/>
        <w:rPr>
          <w:del w:id="382" w:author="Nayak, Ayush" w:date="2021-12-30T12:15:00Z"/>
          <w:rFonts w:eastAsia="Times New Roman" w:cs="Times New Roman"/>
        </w:rPr>
        <w:pPrChange w:id="383" w:author="Microsoft Office User" w:date="2021-12-30T16:41:00Z">
          <w:pPr>
            <w:spacing w:line="480" w:lineRule="auto"/>
            <w:ind w:firstLine="360"/>
          </w:pPr>
        </w:pPrChange>
      </w:pPr>
      <w:r>
        <w:rPr>
          <w:rFonts w:eastAsia="Times New Roman" w:cs="Times New Roman"/>
          <w:noProof/>
        </w:rPr>
        <w:drawing>
          <wp:anchor distT="0" distB="0" distL="114300" distR="114300" simplePos="0" relativeHeight="251664384" behindDoc="1" locked="0" layoutInCell="1" allowOverlap="1" wp14:anchorId="2722089E" wp14:editId="359678C8">
            <wp:simplePos x="0" y="0"/>
            <wp:positionH relativeFrom="column">
              <wp:posOffset>3318510</wp:posOffset>
            </wp:positionH>
            <wp:positionV relativeFrom="paragraph">
              <wp:posOffset>4283710</wp:posOffset>
            </wp:positionV>
            <wp:extent cx="2813050" cy="2085975"/>
            <wp:effectExtent l="0" t="0" r="6350" b="0"/>
            <wp:wrapThrough wrapText="bothSides">
              <wp:wrapPolygon edited="0">
                <wp:start x="0" y="0"/>
                <wp:lineTo x="0" y="21436"/>
                <wp:lineTo x="21551" y="21436"/>
                <wp:lineTo x="215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2-25 at 10.42.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3050" cy="2085975"/>
                    </a:xfrm>
                    <a:prstGeom prst="rect">
                      <a:avLst/>
                    </a:prstGeom>
                  </pic:spPr>
                </pic:pic>
              </a:graphicData>
            </a:graphic>
            <wp14:sizeRelH relativeFrom="page">
              <wp14:pctWidth>0</wp14:pctWidth>
            </wp14:sizeRelH>
            <wp14:sizeRelV relativeFrom="page">
              <wp14:pctHeight>0</wp14:pctHeight>
            </wp14:sizeRelV>
          </wp:anchor>
        </w:drawing>
      </w:r>
      <w:r w:rsidR="00E0158D">
        <w:rPr>
          <w:rFonts w:eastAsia="Times New Roman" w:cs="Times New Roman"/>
          <w:noProof/>
        </w:rPr>
        <w:drawing>
          <wp:anchor distT="0" distB="0" distL="114300" distR="114300" simplePos="0" relativeHeight="251669504" behindDoc="1" locked="0" layoutInCell="1" allowOverlap="1" wp14:anchorId="0D71FD02" wp14:editId="2E662249">
            <wp:simplePos x="0" y="0"/>
            <wp:positionH relativeFrom="margin">
              <wp:posOffset>4906010</wp:posOffset>
            </wp:positionH>
            <wp:positionV relativeFrom="paragraph">
              <wp:posOffset>676699</wp:posOffset>
            </wp:positionV>
            <wp:extent cx="989965" cy="1626235"/>
            <wp:effectExtent l="0" t="0" r="635" b="0"/>
            <wp:wrapTight wrapText="bothSides">
              <wp:wrapPolygon edited="0">
                <wp:start x="0" y="0"/>
                <wp:lineTo x="0" y="21423"/>
                <wp:lineTo x="21337" y="21423"/>
                <wp:lineTo x="2133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9cd264-0755-4ef4-876e-b09032558955.PNG"/>
                    <pic:cNvPicPr/>
                  </pic:nvPicPr>
                  <pic:blipFill rotWithShape="1">
                    <a:blip r:embed="rId19" cstate="print">
                      <a:extLst>
                        <a:ext uri="{28A0092B-C50C-407E-A947-70E740481C1C}">
                          <a14:useLocalDpi xmlns:a14="http://schemas.microsoft.com/office/drawing/2010/main" val="0"/>
                        </a:ext>
                      </a:extLst>
                    </a:blip>
                    <a:srcRect l="13012" t="8979" r="20142" b="3268"/>
                    <a:stretch/>
                  </pic:blipFill>
                  <pic:spPr bwMode="auto">
                    <a:xfrm>
                      <a:off x="0" y="0"/>
                      <a:ext cx="989965" cy="162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2D8">
        <w:rPr>
          <w:rFonts w:eastAsia="Times New Roman" w:cs="Times New Roman"/>
        </w:rPr>
        <w:t xml:space="preserve">Arduinos </w:t>
      </w:r>
      <w:r w:rsidR="00C47516">
        <w:rPr>
          <w:rFonts w:eastAsia="Times New Roman" w:cs="Times New Roman"/>
        </w:rPr>
        <w:t xml:space="preserve">can’t </w:t>
      </w:r>
      <w:r w:rsidR="00AA22D8">
        <w:rPr>
          <w:rFonts w:eastAsia="Times New Roman" w:cs="Times New Roman"/>
        </w:rPr>
        <w:t xml:space="preserve">independently </w:t>
      </w:r>
      <w:r w:rsidR="00C47516">
        <w:rPr>
          <w:rFonts w:eastAsia="Times New Roman" w:cs="Times New Roman"/>
        </w:rPr>
        <w:t xml:space="preserve">switch </w:t>
      </w:r>
      <w:r w:rsidR="00AA22D8">
        <w:rPr>
          <w:rFonts w:eastAsia="Times New Roman" w:cs="Times New Roman"/>
        </w:rPr>
        <w:t xml:space="preserve">high currents </w:t>
      </w:r>
      <w:r w:rsidR="00C47516">
        <w:rPr>
          <w:rFonts w:eastAsia="Times New Roman" w:cs="Times New Roman"/>
        </w:rPr>
        <w:t>at around 10-20n</w:t>
      </w:r>
      <w:r w:rsidR="00CA7E54">
        <w:rPr>
          <w:rFonts w:eastAsia="Times New Roman" w:cs="Times New Roman"/>
        </w:rPr>
        <w:t>s</w:t>
      </w:r>
      <w:sdt>
        <w:sdtPr>
          <w:rPr>
            <w:rFonts w:eastAsia="Times New Roman" w:cs="Times New Roman"/>
          </w:rPr>
          <w:id w:val="1842815369"/>
          <w:citation/>
        </w:sdtPr>
        <w:sdtEndPr/>
        <w:sdtContent>
          <w:r w:rsidR="00CA7E54">
            <w:rPr>
              <w:rFonts w:eastAsia="Times New Roman" w:cs="Times New Roman"/>
            </w:rPr>
            <w:fldChar w:fldCharType="begin"/>
          </w:r>
          <w:r w:rsidR="005D2B38">
            <w:rPr>
              <w:rFonts w:eastAsia="Times New Roman" w:cs="Times New Roman"/>
            </w:rPr>
            <w:instrText xml:space="preserve">CITATION Ard \l 1033 </w:instrText>
          </w:r>
          <w:r w:rsidR="00CA7E54">
            <w:rPr>
              <w:rFonts w:eastAsia="Times New Roman" w:cs="Times New Roman"/>
            </w:rPr>
            <w:fldChar w:fldCharType="separate"/>
          </w:r>
          <w:r w:rsidR="008F572D">
            <w:rPr>
              <w:rFonts w:eastAsia="Times New Roman" w:cs="Times New Roman"/>
              <w:noProof/>
            </w:rPr>
            <w:t xml:space="preserve"> </w:t>
          </w:r>
          <w:r w:rsidR="008F572D" w:rsidRPr="008F572D">
            <w:rPr>
              <w:rFonts w:eastAsia="Times New Roman" w:cs="Times New Roman"/>
              <w:noProof/>
            </w:rPr>
            <w:t>(Arduino, n.d.)</w:t>
          </w:r>
          <w:r w:rsidR="00CA7E54">
            <w:rPr>
              <w:rFonts w:eastAsia="Times New Roman" w:cs="Times New Roman"/>
            </w:rPr>
            <w:fldChar w:fldCharType="end"/>
          </w:r>
        </w:sdtContent>
      </w:sdt>
      <w:r w:rsidR="00C47516">
        <w:rPr>
          <w:rFonts w:eastAsia="Times New Roman" w:cs="Times New Roman"/>
        </w:rPr>
        <w:t xml:space="preserve">, and instead </w:t>
      </w:r>
      <w:ins w:id="384" w:author="Microsoft Office User" w:date="2021-12-30T15:55:00Z">
        <w:r w:rsidR="006E7403">
          <w:rPr>
            <w:rFonts w:eastAsia="Times New Roman" w:cs="Times New Roman"/>
          </w:rPr>
          <w:t xml:space="preserve">use </w:t>
        </w:r>
      </w:ins>
      <w:del w:id="385" w:author="Microsoft Office User" w:date="2021-12-30T15:55:00Z">
        <w:r w:rsidR="00C47516" w:rsidDel="006E7403">
          <w:rPr>
            <w:rFonts w:eastAsia="Times New Roman" w:cs="Times New Roman"/>
          </w:rPr>
          <w:delText xml:space="preserve">need </w:delText>
        </w:r>
      </w:del>
      <w:r w:rsidR="00C47516">
        <w:rPr>
          <w:rFonts w:eastAsia="Times New Roman" w:cs="Times New Roman"/>
        </w:rPr>
        <w:t xml:space="preserve">another piece of hardware called a </w:t>
      </w:r>
      <w:r w:rsidR="00E7556C">
        <w:rPr>
          <w:rFonts w:eastAsia="Times New Roman" w:cs="Times New Roman"/>
        </w:rPr>
        <w:t xml:space="preserve">Diode Driver </w:t>
      </w:r>
      <w:r w:rsidR="00C47516">
        <w:rPr>
          <w:rFonts w:eastAsia="Times New Roman" w:cs="Times New Roman"/>
        </w:rPr>
        <w:t xml:space="preserve">to switch </w:t>
      </w:r>
      <w:r w:rsidR="00AA22D8">
        <w:rPr>
          <w:rFonts w:eastAsia="Times New Roman" w:cs="Times New Roman"/>
        </w:rPr>
        <w:t xml:space="preserve">the laser. </w:t>
      </w:r>
      <w:r w:rsidR="00E7556C">
        <w:rPr>
          <w:rFonts w:eastAsia="Times New Roman" w:cs="Times New Roman"/>
        </w:rPr>
        <w:t>For initial testing, the 100 kHz LPLDD-1.5A-12V driver is used</w:t>
      </w:r>
      <w:sdt>
        <w:sdtPr>
          <w:rPr>
            <w:rFonts w:eastAsia="Times New Roman" w:cs="Times New Roman"/>
          </w:rPr>
          <w:id w:val="1410110263"/>
          <w:citation/>
        </w:sdtPr>
        <w:sdtEndPr/>
        <w:sdtContent>
          <w:r w:rsidR="00CA7E54">
            <w:rPr>
              <w:rFonts w:eastAsia="Times New Roman" w:cs="Times New Roman"/>
            </w:rPr>
            <w:fldChar w:fldCharType="begin"/>
          </w:r>
          <w:r w:rsidR="005D2B38">
            <w:rPr>
              <w:rFonts w:eastAsia="Times New Roman" w:cs="Times New Roman"/>
            </w:rPr>
            <w:instrText xml:space="preserve">CITATION Opt \l 1033 </w:instrText>
          </w:r>
          <w:r w:rsidR="00CA7E54">
            <w:rPr>
              <w:rFonts w:eastAsia="Times New Roman" w:cs="Times New Roman"/>
            </w:rPr>
            <w:fldChar w:fldCharType="separate"/>
          </w:r>
          <w:r w:rsidR="008F572D">
            <w:rPr>
              <w:rFonts w:eastAsia="Times New Roman" w:cs="Times New Roman"/>
              <w:noProof/>
            </w:rPr>
            <w:t xml:space="preserve"> </w:t>
          </w:r>
          <w:r w:rsidR="008F572D" w:rsidRPr="008F572D">
            <w:rPr>
              <w:rFonts w:eastAsia="Times New Roman" w:cs="Times New Roman"/>
              <w:noProof/>
            </w:rPr>
            <w:t>(Opt Lasers, n.d.)</w:t>
          </w:r>
          <w:r w:rsidR="00CA7E54">
            <w:rPr>
              <w:rFonts w:eastAsia="Times New Roman" w:cs="Times New Roman"/>
            </w:rPr>
            <w:fldChar w:fldCharType="end"/>
          </w:r>
        </w:sdtContent>
      </w:sdt>
      <w:r w:rsidR="00E7556C">
        <w:rPr>
          <w:rFonts w:eastAsia="Times New Roman" w:cs="Times New Roman"/>
        </w:rPr>
        <w:t xml:space="preserve">. This is a cheaper easier to drive product that’s useful for initial assembly and testing. The module </w:t>
      </w:r>
      <w:r w:rsidR="00CB080B">
        <w:rPr>
          <w:rFonts w:eastAsia="Times New Roman" w:cs="Times New Roman"/>
        </w:rPr>
        <w:t xml:space="preserve">for use in the final build </w:t>
      </w:r>
      <w:r w:rsidR="00E7556C">
        <w:rPr>
          <w:rFonts w:eastAsia="Times New Roman" w:cs="Times New Roman"/>
        </w:rPr>
        <w:t>is a Renesas ISL78365ARZ-T7A</w:t>
      </w:r>
      <w:r w:rsidR="007E5760">
        <w:rPr>
          <w:rFonts w:eastAsia="Times New Roman" w:cs="Times New Roman"/>
        </w:rPr>
        <w:t xml:space="preserve"> which can </w:t>
      </w:r>
      <w:del w:id="386" w:author="Charles Paxson" w:date="2021-12-29T14:52:00Z">
        <w:r w:rsidR="007E5760" w:rsidDel="00E926E2">
          <w:rPr>
            <w:rFonts w:eastAsia="Times New Roman" w:cs="Times New Roman"/>
          </w:rPr>
          <w:delText xml:space="preserve">go up too </w:delText>
        </w:r>
      </w:del>
      <w:ins w:id="387" w:author="Charles Paxson" w:date="2021-12-29T14:52:00Z">
        <w:r w:rsidR="00E926E2">
          <w:rPr>
            <w:rFonts w:eastAsia="Times New Roman" w:cs="Times New Roman"/>
          </w:rPr>
          <w:t xml:space="preserve">reach up to </w:t>
        </w:r>
      </w:ins>
      <w:r w:rsidR="007E5760">
        <w:rPr>
          <w:rFonts w:eastAsia="Times New Roman" w:cs="Times New Roman"/>
        </w:rPr>
        <w:t>130MHz</w:t>
      </w:r>
      <w:sdt>
        <w:sdtPr>
          <w:rPr>
            <w:rFonts w:eastAsia="Times New Roman" w:cs="Times New Roman"/>
          </w:rPr>
          <w:id w:val="2003545194"/>
          <w:citation/>
        </w:sdtPr>
        <w:sdtEndPr/>
        <w:sdtContent>
          <w:r w:rsidR="00CA7E54">
            <w:rPr>
              <w:rFonts w:eastAsia="Times New Roman" w:cs="Times New Roman"/>
            </w:rPr>
            <w:fldChar w:fldCharType="begin"/>
          </w:r>
          <w:r w:rsidR="005D2B38">
            <w:rPr>
              <w:rFonts w:eastAsia="Times New Roman" w:cs="Times New Roman"/>
            </w:rPr>
            <w:instrText xml:space="preserve">CITATION Ren16 \l 1033 </w:instrText>
          </w:r>
          <w:r w:rsidR="00CA7E54">
            <w:rPr>
              <w:rFonts w:eastAsia="Times New Roman" w:cs="Times New Roman"/>
            </w:rPr>
            <w:fldChar w:fldCharType="separate"/>
          </w:r>
          <w:r w:rsidR="008F572D">
            <w:rPr>
              <w:rFonts w:eastAsia="Times New Roman" w:cs="Times New Roman"/>
              <w:noProof/>
            </w:rPr>
            <w:t xml:space="preserve"> </w:t>
          </w:r>
          <w:r w:rsidR="008F572D" w:rsidRPr="008F572D">
            <w:rPr>
              <w:rFonts w:eastAsia="Times New Roman" w:cs="Times New Roman"/>
              <w:noProof/>
            </w:rPr>
            <w:t>(Renesas, 2016)</w:t>
          </w:r>
          <w:r w:rsidR="00CA7E54">
            <w:rPr>
              <w:rFonts w:eastAsia="Times New Roman" w:cs="Times New Roman"/>
            </w:rPr>
            <w:fldChar w:fldCharType="end"/>
          </w:r>
        </w:sdtContent>
      </w:sdt>
      <w:r w:rsidR="00E7556C">
        <w:rPr>
          <w:rFonts w:eastAsia="Times New Roman" w:cs="Times New Roman"/>
        </w:rPr>
        <w:t xml:space="preserve">. While </w:t>
      </w:r>
      <w:ins w:id="388" w:author="Charles Paxson" w:date="2021-12-29T14:52:00Z">
        <w:r w:rsidR="00E926E2">
          <w:rPr>
            <w:rFonts w:eastAsia="Times New Roman" w:cs="Times New Roman"/>
          </w:rPr>
          <w:t xml:space="preserve">also </w:t>
        </w:r>
      </w:ins>
      <w:r w:rsidR="00E7556C">
        <w:rPr>
          <w:rFonts w:eastAsia="Times New Roman" w:cs="Times New Roman"/>
        </w:rPr>
        <w:t>being inexpensive</w:t>
      </w:r>
      <w:del w:id="389" w:author="Charles Paxson" w:date="2021-12-29T14:52:00Z">
        <w:r w:rsidR="00E7556C" w:rsidDel="00E926E2">
          <w:rPr>
            <w:rFonts w:eastAsia="Times New Roman" w:cs="Times New Roman"/>
          </w:rPr>
          <w:delText xml:space="preserve"> as well</w:delText>
        </w:r>
      </w:del>
      <w:r w:rsidR="00E7556C">
        <w:rPr>
          <w:rFonts w:eastAsia="Times New Roman" w:cs="Times New Roman"/>
        </w:rPr>
        <w:t xml:space="preserve">, it requires more </w:t>
      </w:r>
      <w:r w:rsidR="001A4140">
        <w:rPr>
          <w:rFonts w:eastAsia="Times New Roman" w:cs="Times New Roman"/>
        </w:rPr>
        <w:t>complicated wiring, and</w:t>
      </w:r>
      <w:r w:rsidR="00E7556C">
        <w:rPr>
          <w:rFonts w:eastAsia="Times New Roman" w:cs="Times New Roman"/>
        </w:rPr>
        <w:t xml:space="preserve"> will be u</w:t>
      </w:r>
      <w:r w:rsidR="002638F2">
        <w:rPr>
          <w:rFonts w:eastAsia="Times New Roman" w:cs="Times New Roman"/>
        </w:rPr>
        <w:t xml:space="preserve">tilized </w:t>
      </w:r>
      <w:r w:rsidR="00E7556C">
        <w:rPr>
          <w:rFonts w:eastAsia="Times New Roman" w:cs="Times New Roman"/>
        </w:rPr>
        <w:t xml:space="preserve">after </w:t>
      </w:r>
      <w:r w:rsidR="002A2F47">
        <w:rPr>
          <w:rFonts w:eastAsia="Times New Roman" w:cs="Times New Roman"/>
        </w:rPr>
        <w:t xml:space="preserve">the other </w:t>
      </w:r>
      <w:r w:rsidR="00E7556C">
        <w:rPr>
          <w:rFonts w:eastAsia="Times New Roman" w:cs="Times New Roman"/>
        </w:rPr>
        <w:t xml:space="preserve">hardware has been initially validated. </w:t>
      </w:r>
      <w:r w:rsidR="00033356">
        <w:rPr>
          <w:rFonts w:eastAsia="Times New Roman" w:cs="Times New Roman"/>
        </w:rPr>
        <w:t xml:space="preserve">The laser head is wired directly to the </w:t>
      </w:r>
      <w:r w:rsidR="006854C4">
        <w:rPr>
          <w:rFonts w:eastAsia="Times New Roman" w:cs="Times New Roman"/>
        </w:rPr>
        <w:t>driver</w:t>
      </w:r>
      <w:r w:rsidR="00033356">
        <w:rPr>
          <w:rFonts w:eastAsia="Times New Roman" w:cs="Times New Roman"/>
        </w:rPr>
        <w:t>, which powers and modulates it</w:t>
      </w:r>
      <w:r w:rsidR="006023BE">
        <w:rPr>
          <w:rFonts w:eastAsia="Times New Roman" w:cs="Times New Roman"/>
        </w:rPr>
        <w:t xml:space="preserve">. </w:t>
      </w:r>
      <w:r w:rsidR="006854C4">
        <w:rPr>
          <w:rFonts w:eastAsia="Times New Roman" w:cs="Times New Roman"/>
        </w:rPr>
        <w:t>The laser driver</w:t>
      </w:r>
      <w:r w:rsidR="006023BE">
        <w:rPr>
          <w:rFonts w:eastAsia="Times New Roman" w:cs="Times New Roman"/>
        </w:rPr>
        <w:t xml:space="preserve"> can receive data from the Arduino, and power from the solar array. </w:t>
      </w:r>
      <w:r w:rsidR="00675C9C">
        <w:rPr>
          <w:rFonts w:eastAsia="Times New Roman" w:cs="Times New Roman"/>
        </w:rPr>
        <w:t>The LPLDD is housed inside of the 3D printed enclosure</w:t>
      </w:r>
      <w:del w:id="390" w:author="Microsoft Office User" w:date="2021-12-30T18:28:00Z">
        <w:r w:rsidR="00675C9C" w:rsidDel="00061F01">
          <w:rPr>
            <w:rFonts w:eastAsia="Times New Roman" w:cs="Times New Roman"/>
          </w:rPr>
          <w:delText>,</w:delText>
        </w:r>
      </w:del>
      <w:r w:rsidR="00675C9C">
        <w:rPr>
          <w:rFonts w:eastAsia="Times New Roman" w:cs="Times New Roman"/>
        </w:rPr>
        <w:t xml:space="preserve"> </w:t>
      </w:r>
      <w:del w:id="391" w:author="Microsoft Office User" w:date="2021-12-30T15:57:00Z">
        <w:r w:rsidR="00675C9C" w:rsidDel="0050337B">
          <w:rPr>
            <w:rFonts w:eastAsia="Times New Roman" w:cs="Times New Roman"/>
          </w:rPr>
          <w:delText xml:space="preserve">with the Renesas on a </w:delText>
        </w:r>
      </w:del>
      <w:ins w:id="392" w:author="Ayush Nayak" w:date="2021-12-29T15:44:00Z">
        <w:del w:id="393" w:author="Microsoft Office User" w:date="2021-12-30T15:57:00Z">
          <w:r w:rsidR="00F444D4" w:rsidDel="0050337B">
            <w:rPr>
              <w:rFonts w:eastAsia="Times New Roman" w:cs="Times New Roman"/>
            </w:rPr>
            <w:delText>proto</w:delText>
          </w:r>
        </w:del>
      </w:ins>
      <w:commentRangeStart w:id="394"/>
      <w:del w:id="395" w:author="Microsoft Office User" w:date="2021-12-30T15:57:00Z">
        <w:r w:rsidR="00675C9C" w:rsidDel="0050337B">
          <w:rPr>
            <w:rFonts w:eastAsia="Times New Roman" w:cs="Times New Roman"/>
          </w:rPr>
          <w:delText>breadboard</w:delText>
        </w:r>
        <w:commentRangeEnd w:id="394"/>
        <w:r w:rsidR="00E926E2" w:rsidDel="0050337B">
          <w:rPr>
            <w:rStyle w:val="CommentReference"/>
          </w:rPr>
          <w:commentReference w:id="394"/>
        </w:r>
        <w:r w:rsidR="00675C9C" w:rsidDel="0050337B">
          <w:rPr>
            <w:rFonts w:eastAsia="Times New Roman" w:cs="Times New Roman"/>
          </w:rPr>
          <w:delText xml:space="preserve"> </w:delText>
        </w:r>
      </w:del>
      <w:r w:rsidR="00675C9C">
        <w:rPr>
          <w:rFonts w:eastAsia="Times New Roman" w:cs="Times New Roman"/>
        </w:rPr>
        <w:t>with the Arduino.</w:t>
      </w:r>
      <w:r w:rsidR="00377DD6">
        <w:rPr>
          <w:rFonts w:eastAsia="Times New Roman" w:cs="Times New Roman"/>
        </w:rPr>
        <w:t xml:space="preserve"> </w:t>
      </w:r>
      <w:r w:rsidR="007E5760">
        <w:rPr>
          <w:rFonts w:eastAsia="Times New Roman" w:cs="Times New Roman"/>
        </w:rPr>
        <w:t xml:space="preserve">The </w:t>
      </w:r>
      <w:r w:rsidR="005C5031">
        <w:rPr>
          <w:rFonts w:eastAsia="Times New Roman" w:cs="Times New Roman"/>
        </w:rPr>
        <w:t xml:space="preserve">Arduino DUE is used as a controller board, for its high </w:t>
      </w:r>
      <w:ins w:id="396" w:author="Charles Paxson" w:date="2021-12-29T14:53:00Z">
        <w:r w:rsidR="00E926E2">
          <w:rPr>
            <w:rFonts w:eastAsia="Times New Roman" w:cs="Times New Roman"/>
          </w:rPr>
          <w:t xml:space="preserve">computing </w:t>
        </w:r>
      </w:ins>
      <w:r w:rsidR="005C5031">
        <w:rPr>
          <w:rFonts w:eastAsia="Times New Roman" w:cs="Times New Roman"/>
        </w:rPr>
        <w:t>power and ability to handle the data transmission, decoding and encoding, as well as error correction</w:t>
      </w:r>
      <w:r w:rsidR="00377DD6">
        <w:rPr>
          <w:rFonts w:eastAsia="Times New Roman" w:cs="Times New Roman"/>
        </w:rPr>
        <w:t xml:space="preserve">. </w:t>
      </w:r>
      <w:ins w:id="397" w:author="Microsoft Office User" w:date="2021-12-30T16:41:00Z">
        <w:r w:rsidR="0044106D">
          <w:rPr>
            <w:rFonts w:eastAsia="Times New Roman" w:cs="Times New Roman"/>
          </w:rPr>
          <w:t>The Arduino</w:t>
        </w:r>
      </w:ins>
      <w:del w:id="398" w:author="Microsoft Office User" w:date="2021-12-30T16:41:00Z">
        <w:r w:rsidR="00377DD6" w:rsidDel="0044106D">
          <w:rPr>
            <w:rFonts w:eastAsia="Times New Roman" w:cs="Times New Roman"/>
          </w:rPr>
          <w:delText>It</w:delText>
        </w:r>
      </w:del>
      <w:r w:rsidR="00377DD6">
        <w:rPr>
          <w:rFonts w:eastAsia="Times New Roman" w:cs="Times New Roman"/>
        </w:rPr>
        <w:t xml:space="preserve"> is wired directly to the </w:t>
      </w:r>
      <w:ins w:id="399" w:author="Microsoft Office User" w:date="2021-12-30T16:41:00Z">
        <w:r w:rsidR="0044106D">
          <w:rPr>
            <w:rFonts w:eastAsia="Times New Roman" w:cs="Times New Roman"/>
          </w:rPr>
          <w:t>battery arr</w:t>
        </w:r>
      </w:ins>
      <w:ins w:id="400" w:author="Microsoft Office User" w:date="2021-12-30T16:42:00Z">
        <w:r w:rsidR="0044106D">
          <w:rPr>
            <w:rFonts w:eastAsia="Times New Roman" w:cs="Times New Roman"/>
          </w:rPr>
          <w:t>ay.</w:t>
        </w:r>
      </w:ins>
      <w:ins w:id="401" w:author="Microsoft Office User" w:date="2021-12-30T17:00:00Z">
        <w:r w:rsidR="00877B1E">
          <w:rPr>
            <w:rFonts w:eastAsia="Times New Roman" w:cs="Times New Roman"/>
          </w:rPr>
          <w:tab/>
        </w:r>
      </w:ins>
      <w:del w:id="402" w:author="Microsoft Office User" w:date="2021-12-30T16:41:00Z">
        <w:r w:rsidR="00377DD6" w:rsidDel="0044106D">
          <w:rPr>
            <w:rFonts w:eastAsia="Times New Roman" w:cs="Times New Roman"/>
          </w:rPr>
          <w:delText>power array.</w:delText>
        </w:r>
      </w:del>
      <w:del w:id="403" w:author="Nayak, Ayush" w:date="2021-12-30T12:11:00Z">
        <w:r w:rsidR="00377DD6" w:rsidDel="000D1202">
          <w:rPr>
            <w:rFonts w:eastAsia="Times New Roman" w:cs="Times New Roman"/>
          </w:rPr>
          <w:delText xml:space="preserve"> </w:delText>
        </w:r>
        <w:r w:rsidR="00F02142" w:rsidDel="000D1202">
          <w:rPr>
            <w:rFonts w:eastAsia="Times New Roman" w:cs="Times New Roman"/>
          </w:rPr>
          <w:delText>A wiring diagram is provided later in the text.</w:delText>
        </w:r>
      </w:del>
      <w:ins w:id="404" w:author="Nayak, Ayush" w:date="2021-12-30T12:15:00Z">
        <w:del w:id="405" w:author="Microsoft Office User" w:date="2021-12-30T16:07:00Z">
          <w:r w:rsidR="001F26CA" w:rsidDel="007D3C50">
            <w:rPr>
              <w:rFonts w:cs="Times New Roman"/>
              <w:b/>
            </w:rPr>
            <w:delText xml:space="preserve"> </w:delText>
          </w:r>
        </w:del>
      </w:ins>
      <w:ins w:id="406" w:author="Nayak, Ayush" w:date="2021-12-30T12:22:00Z">
        <w:r w:rsidR="000053B2">
          <w:rPr>
            <w:rFonts w:cs="Times New Roman"/>
            <w:b/>
          </w:rPr>
          <w:br/>
        </w:r>
      </w:ins>
      <w:commentRangeStart w:id="407"/>
      <w:r w:rsidR="006F1119">
        <w:rPr>
          <w:rFonts w:eastAsia="Times New Roman" w:cs="Times New Roman"/>
          <w:noProof/>
        </w:rPr>
        <w:lastRenderedPageBreak/>
        <w:drawing>
          <wp:anchor distT="0" distB="0" distL="114300" distR="114300" simplePos="0" relativeHeight="251670528" behindDoc="1" locked="0" layoutInCell="1" allowOverlap="1" wp14:anchorId="1E615477" wp14:editId="61785EBB">
            <wp:simplePos x="0" y="0"/>
            <wp:positionH relativeFrom="margin">
              <wp:posOffset>3077210</wp:posOffset>
            </wp:positionH>
            <wp:positionV relativeFrom="paragraph">
              <wp:posOffset>0</wp:posOffset>
            </wp:positionV>
            <wp:extent cx="2865120" cy="2040255"/>
            <wp:effectExtent l="0" t="0" r="5080" b="4445"/>
            <wp:wrapTight wrapText="bothSides">
              <wp:wrapPolygon edited="0">
                <wp:start x="0" y="0"/>
                <wp:lineTo x="0" y="21513"/>
                <wp:lineTo x="21543" y="21513"/>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2-27 at 11.06.3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5120" cy="2040255"/>
                    </a:xfrm>
                    <a:prstGeom prst="rect">
                      <a:avLst/>
                    </a:prstGeom>
                  </pic:spPr>
                </pic:pic>
              </a:graphicData>
            </a:graphic>
            <wp14:sizeRelH relativeFrom="page">
              <wp14:pctWidth>0</wp14:pctWidth>
            </wp14:sizeRelH>
            <wp14:sizeRelV relativeFrom="page">
              <wp14:pctHeight>0</wp14:pctHeight>
            </wp14:sizeRelV>
          </wp:anchor>
        </w:drawing>
      </w:r>
      <w:commentRangeEnd w:id="407"/>
      <w:r w:rsidR="00EF4AD7">
        <w:rPr>
          <w:rFonts w:eastAsia="Times New Roman" w:cs="Times New Roman"/>
          <w:noProof/>
        </w:rPr>
        <w:drawing>
          <wp:anchor distT="0" distB="0" distL="114300" distR="114300" simplePos="0" relativeHeight="251668480" behindDoc="1" locked="0" layoutInCell="1" allowOverlap="1" wp14:anchorId="1427AA1A" wp14:editId="20D6CA18">
            <wp:simplePos x="0" y="0"/>
            <wp:positionH relativeFrom="margin">
              <wp:posOffset>3046307</wp:posOffset>
            </wp:positionH>
            <wp:positionV relativeFrom="paragraph">
              <wp:posOffset>6180455</wp:posOffset>
            </wp:positionV>
            <wp:extent cx="2896870" cy="1012825"/>
            <wp:effectExtent l="0" t="0" r="0" b="3175"/>
            <wp:wrapTight wrapText="bothSides">
              <wp:wrapPolygon edited="0">
                <wp:start x="0" y="0"/>
                <wp:lineTo x="0" y="21397"/>
                <wp:lineTo x="21496" y="21397"/>
                <wp:lineTo x="214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1eae481-ac3c-4f6f-b0ea-e62cad29ff57.PNG"/>
                    <pic:cNvPicPr/>
                  </pic:nvPicPr>
                  <pic:blipFill rotWithShape="1">
                    <a:blip r:embed="rId21" cstate="print">
                      <a:extLst>
                        <a:ext uri="{28A0092B-C50C-407E-A947-70E740481C1C}">
                          <a14:useLocalDpi xmlns:a14="http://schemas.microsoft.com/office/drawing/2010/main" val="0"/>
                        </a:ext>
                      </a:extLst>
                    </a:blip>
                    <a:srcRect l="10338" t="33935" r="9301" b="10923"/>
                    <a:stretch/>
                  </pic:blipFill>
                  <pic:spPr bwMode="auto">
                    <a:xfrm>
                      <a:off x="0" y="0"/>
                      <a:ext cx="2896870" cy="101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796AC9" w14:textId="0814E39A" w:rsidR="00B92787" w:rsidDel="00A70FF8" w:rsidRDefault="00B92787">
      <w:pPr>
        <w:keepLines/>
        <w:suppressLineNumbers/>
        <w:spacing w:line="480" w:lineRule="auto"/>
        <w:jc w:val="both"/>
        <w:rPr>
          <w:del w:id="408" w:author="Nayak, Ayush" w:date="2021-12-30T11:49:00Z"/>
          <w:rFonts w:eastAsia="Times New Roman" w:cs="Times New Roman"/>
        </w:rPr>
        <w:pPrChange w:id="409" w:author="Microsoft Office User" w:date="2021-12-30T16:41:00Z">
          <w:pPr>
            <w:suppressLineNumbers/>
            <w:spacing w:line="480" w:lineRule="auto"/>
          </w:pPr>
        </w:pPrChange>
      </w:pPr>
      <w:del w:id="410" w:author="Microsoft Office User" w:date="2021-12-30T16:07:00Z">
        <w:r w:rsidRPr="00A70FF8" w:rsidDel="007D3C50">
          <w:rPr>
            <w:rFonts w:cs="Times New Roman"/>
            <w:b/>
            <w:rPrChange w:id="411" w:author="Nayak, Ayush" w:date="2021-12-30T11:49:00Z">
              <w:rPr/>
            </w:rPrChange>
          </w:rPr>
          <w:delText>Receiving laser power</w:delText>
        </w:r>
      </w:del>
      <w:ins w:id="412" w:author="Nayak, Ayush" w:date="2021-12-30T11:49:00Z">
        <w:del w:id="413" w:author="Microsoft Office User" w:date="2021-12-30T16:07:00Z">
          <w:r w:rsidR="00A70FF8" w:rsidDel="007D3C50">
            <w:rPr>
              <w:rFonts w:cs="Times New Roman"/>
              <w:b/>
            </w:rPr>
            <w:delText xml:space="preserve">: </w:delText>
          </w:r>
        </w:del>
      </w:ins>
      <w:ins w:id="414" w:author="Nayak, Ayush" w:date="2021-12-30T12:15:00Z">
        <w:del w:id="415" w:author="Microsoft Office User" w:date="2021-12-30T16:07:00Z">
          <w:r w:rsidR="001F26CA" w:rsidDel="007D3C50">
            <w:rPr>
              <w:rFonts w:cs="Times New Roman"/>
              <w:b/>
            </w:rPr>
            <w:br/>
          </w:r>
        </w:del>
      </w:ins>
    </w:p>
    <w:p w14:paraId="7507AD44" w14:textId="7600B704" w:rsidR="0050186A" w:rsidRDefault="0050186A">
      <w:pPr>
        <w:spacing w:line="480" w:lineRule="auto"/>
        <w:ind w:firstLine="360"/>
        <w:jc w:val="both"/>
        <w:rPr>
          <w:rFonts w:eastAsia="Times New Roman" w:cs="Times New Roman"/>
        </w:rPr>
        <w:pPrChange w:id="416" w:author="Microsoft Office User" w:date="2021-12-30T16:41:00Z">
          <w:pPr>
            <w:spacing w:line="480" w:lineRule="auto"/>
            <w:ind w:firstLine="360"/>
          </w:pPr>
        </w:pPrChange>
      </w:pPr>
      <w:r>
        <w:rPr>
          <w:rFonts w:eastAsia="Times New Roman" w:cs="Times New Roman"/>
        </w:rPr>
        <w:t xml:space="preserve">In order to receive a signal from a faraway distance, extremely sensitive </w:t>
      </w:r>
      <w:commentRangeStart w:id="417"/>
      <w:commentRangeStart w:id="418"/>
      <w:r>
        <w:rPr>
          <w:rFonts w:eastAsia="Times New Roman" w:cs="Times New Roman"/>
        </w:rPr>
        <w:t xml:space="preserve">phototransistors </w:t>
      </w:r>
      <w:commentRangeEnd w:id="417"/>
      <w:r w:rsidR="00E52F96">
        <w:rPr>
          <w:rStyle w:val="CommentReference"/>
        </w:rPr>
        <w:commentReference w:id="417"/>
      </w:r>
      <w:commentRangeEnd w:id="418"/>
      <w:r w:rsidR="00F444D4">
        <w:rPr>
          <w:rStyle w:val="CommentReference"/>
        </w:rPr>
        <w:commentReference w:id="418"/>
      </w:r>
      <w:r>
        <w:rPr>
          <w:rFonts w:eastAsia="Times New Roman" w:cs="Times New Roman"/>
        </w:rPr>
        <w:t xml:space="preserve">are utilized, as they have </w:t>
      </w:r>
      <w:r w:rsidR="00216E0B">
        <w:rPr>
          <w:rFonts w:eastAsia="Times New Roman" w:cs="Times New Roman"/>
        </w:rPr>
        <w:t xml:space="preserve">high </w:t>
      </w:r>
      <w:r w:rsidR="00661BCC">
        <w:rPr>
          <w:rFonts w:eastAsia="Times New Roman" w:cs="Times New Roman"/>
        </w:rPr>
        <w:t>sensitivity</w:t>
      </w:r>
      <w:r>
        <w:rPr>
          <w:rFonts w:eastAsia="Times New Roman" w:cs="Times New Roman"/>
        </w:rPr>
        <w:t xml:space="preserve"> to light,</w:t>
      </w:r>
      <w:r w:rsidR="00216E0B">
        <w:rPr>
          <w:rFonts w:eastAsia="Times New Roman" w:cs="Times New Roman"/>
        </w:rPr>
        <w:t xml:space="preserve"> and can switch</w:t>
      </w:r>
      <w:r>
        <w:rPr>
          <w:rFonts w:eastAsia="Times New Roman" w:cs="Times New Roman"/>
        </w:rPr>
        <w:t xml:space="preserve"> </w:t>
      </w:r>
      <w:r w:rsidR="00216E0B">
        <w:rPr>
          <w:rFonts w:eastAsia="Times New Roman" w:cs="Times New Roman"/>
        </w:rPr>
        <w:t>more quickly</w:t>
      </w:r>
      <w:r>
        <w:rPr>
          <w:rFonts w:eastAsia="Times New Roman" w:cs="Times New Roman"/>
        </w:rPr>
        <w:t xml:space="preserve"> than photoresistors or other </w:t>
      </w:r>
      <w:ins w:id="419" w:author="Ayush Nayak" w:date="2021-12-29T15:42:00Z">
        <w:r w:rsidR="00F444D4">
          <w:rPr>
            <w:rFonts w:eastAsia="Times New Roman" w:cs="Times New Roman"/>
          </w:rPr>
          <w:t>photo</w:t>
        </w:r>
      </w:ins>
      <w:r>
        <w:rPr>
          <w:rFonts w:eastAsia="Times New Roman" w:cs="Times New Roman"/>
        </w:rPr>
        <w:t>sensors</w:t>
      </w:r>
      <w:sdt>
        <w:sdtPr>
          <w:rPr>
            <w:rFonts w:eastAsia="Times New Roman" w:cs="Times New Roman"/>
          </w:rPr>
          <w:id w:val="-1100099226"/>
          <w:citation/>
        </w:sdtPr>
        <w:sdtEndPr/>
        <w:sdtContent>
          <w:r w:rsidR="00692D9E">
            <w:rPr>
              <w:rFonts w:eastAsia="Times New Roman" w:cs="Times New Roman"/>
            </w:rPr>
            <w:fldChar w:fldCharType="begin"/>
          </w:r>
          <w:r w:rsidR="00692D9E">
            <w:rPr>
              <w:rFonts w:eastAsia="Times New Roman" w:cs="Times New Roman"/>
            </w:rPr>
            <w:instrText xml:space="preserve"> CITATION Lyn15 \l 1033 </w:instrText>
          </w:r>
          <w:r w:rsidR="00692D9E">
            <w:rPr>
              <w:rFonts w:eastAsia="Times New Roman" w:cs="Times New Roman"/>
            </w:rPr>
            <w:fldChar w:fldCharType="separate"/>
          </w:r>
          <w:r w:rsidR="008F572D">
            <w:rPr>
              <w:rFonts w:eastAsia="Times New Roman" w:cs="Times New Roman"/>
              <w:noProof/>
            </w:rPr>
            <w:t xml:space="preserve"> </w:t>
          </w:r>
          <w:r w:rsidR="008F572D" w:rsidRPr="008F572D">
            <w:rPr>
              <w:rFonts w:eastAsia="Times New Roman" w:cs="Times New Roman"/>
              <w:noProof/>
            </w:rPr>
            <w:t>(Lynch, Marchuk, &amp; Elwin, 2015)</w:t>
          </w:r>
          <w:r w:rsidR="00692D9E">
            <w:rPr>
              <w:rFonts w:eastAsia="Times New Roman" w:cs="Times New Roman"/>
            </w:rPr>
            <w:fldChar w:fldCharType="end"/>
          </w:r>
        </w:sdtContent>
      </w:sdt>
      <w:r>
        <w:rPr>
          <w:rFonts w:eastAsia="Times New Roman" w:cs="Times New Roman"/>
        </w:rPr>
        <w:t>.</w:t>
      </w:r>
      <w:ins w:id="420" w:author="Ayush Nayak" w:date="2021-12-29T23:09:00Z">
        <w:r w:rsidR="00CC0D70">
          <w:rPr>
            <w:rFonts w:eastAsia="Times New Roman" w:cs="Times New Roman"/>
          </w:rPr>
          <w:t xml:space="preserve"> These sensors signals can be </w:t>
        </w:r>
        <w:del w:id="421" w:author="Microsoft Office User" w:date="2021-12-30T16:41:00Z">
          <w:r w:rsidR="00CC0D70" w:rsidDel="002D1C31">
            <w:rPr>
              <w:rFonts w:eastAsia="Times New Roman" w:cs="Times New Roman"/>
            </w:rPr>
            <w:delText xml:space="preserve">picked up by </w:delText>
          </w:r>
        </w:del>
      </w:ins>
      <w:ins w:id="422" w:author="Microsoft Office User" w:date="2021-12-30T16:41:00Z">
        <w:r w:rsidR="002D1C31">
          <w:rPr>
            <w:rFonts w:eastAsia="Times New Roman" w:cs="Times New Roman"/>
          </w:rPr>
          <w:t xml:space="preserve">connected to </w:t>
        </w:r>
      </w:ins>
      <w:ins w:id="423" w:author="Ayush Nayak" w:date="2021-12-29T23:09:00Z">
        <w:r w:rsidR="00CC0D70">
          <w:rPr>
            <w:rFonts w:eastAsia="Times New Roman" w:cs="Times New Roman"/>
          </w:rPr>
          <w:t>the Arduino modules and used to decode the initial message.</w:t>
        </w:r>
      </w:ins>
      <w:r>
        <w:rPr>
          <w:rFonts w:eastAsia="Times New Roman" w:cs="Times New Roman"/>
        </w:rPr>
        <w:t xml:space="preserve"> The Osram SFH3410 </w:t>
      </w:r>
      <w:r w:rsidR="00A70929">
        <w:rPr>
          <w:rFonts w:eastAsia="Times New Roman" w:cs="Times New Roman"/>
        </w:rPr>
        <w:t>was chosen</w:t>
      </w:r>
      <w:r>
        <w:rPr>
          <w:rFonts w:eastAsia="Times New Roman" w:cs="Times New Roman"/>
        </w:rPr>
        <w:t>, as it has high sensitivity around 480nm, and also has high enough switching rate to easily be able to detect 20 n</w:t>
      </w:r>
      <w:r w:rsidR="00661BCC">
        <w:rPr>
          <w:rFonts w:eastAsia="Times New Roman" w:cs="Times New Roman"/>
        </w:rPr>
        <w:t>s</w:t>
      </w:r>
      <w:r>
        <w:rPr>
          <w:rFonts w:eastAsia="Times New Roman" w:cs="Times New Roman"/>
        </w:rPr>
        <w:t xml:space="preserve"> changes in the laser</w:t>
      </w:r>
      <w:r w:rsidR="00692D9E">
        <w:rPr>
          <w:rFonts w:eastAsia="Times New Roman" w:cs="Times New Roman"/>
        </w:rPr>
        <w:t xml:space="preserve"> </w:t>
      </w:r>
      <w:sdt>
        <w:sdtPr>
          <w:rPr>
            <w:rFonts w:eastAsia="Times New Roman" w:cs="Times New Roman"/>
          </w:rPr>
          <w:id w:val="-1250268154"/>
          <w:citation/>
        </w:sdtPr>
        <w:sdtEndPr/>
        <w:sdtContent>
          <w:r w:rsidR="00692D9E">
            <w:rPr>
              <w:rFonts w:eastAsia="Times New Roman" w:cs="Times New Roman"/>
            </w:rPr>
            <w:fldChar w:fldCharType="begin"/>
          </w:r>
          <w:r w:rsidR="005D2B38">
            <w:rPr>
              <w:rFonts w:eastAsia="Times New Roman" w:cs="Times New Roman"/>
            </w:rPr>
            <w:instrText xml:space="preserve">CITATION Osr21 \l 1033 </w:instrText>
          </w:r>
          <w:r w:rsidR="00692D9E">
            <w:rPr>
              <w:rFonts w:eastAsia="Times New Roman" w:cs="Times New Roman"/>
            </w:rPr>
            <w:fldChar w:fldCharType="separate"/>
          </w:r>
          <w:r w:rsidR="008F572D" w:rsidRPr="008F572D">
            <w:rPr>
              <w:rFonts w:eastAsia="Times New Roman" w:cs="Times New Roman"/>
              <w:noProof/>
            </w:rPr>
            <w:t>(Osram Opto Semiconductors, 2021)</w:t>
          </w:r>
          <w:r w:rsidR="00692D9E">
            <w:rPr>
              <w:rFonts w:eastAsia="Times New Roman" w:cs="Times New Roman"/>
            </w:rPr>
            <w:fldChar w:fldCharType="end"/>
          </w:r>
        </w:sdtContent>
      </w:sdt>
      <w:r>
        <w:rPr>
          <w:rFonts w:eastAsia="Times New Roman" w:cs="Times New Roman"/>
        </w:rPr>
        <w:t xml:space="preserve">. </w:t>
      </w:r>
      <w:r w:rsidR="00B422C3">
        <w:rPr>
          <w:rFonts w:eastAsia="Times New Roman" w:cs="Times New Roman"/>
        </w:rPr>
        <w:t>A</w:t>
      </w:r>
      <w:r w:rsidR="00231E19">
        <w:rPr>
          <w:rFonts w:eastAsia="Times New Roman" w:cs="Times New Roman"/>
        </w:rPr>
        <w:t>n</w:t>
      </w:r>
      <w:r w:rsidR="00B422C3">
        <w:rPr>
          <w:rFonts w:eastAsia="Times New Roman" w:cs="Times New Roman"/>
        </w:rPr>
        <w:t xml:space="preserve"> </w:t>
      </w:r>
      <w:r w:rsidR="00D407CB">
        <w:rPr>
          <w:rFonts w:eastAsia="Times New Roman" w:cs="Times New Roman"/>
        </w:rPr>
        <w:t>astronomical filter</w:t>
      </w:r>
      <w:r>
        <w:rPr>
          <w:rFonts w:eastAsia="Times New Roman" w:cs="Times New Roman"/>
        </w:rPr>
        <w:t xml:space="preserve">, one which limits the frequency of incoming light </w:t>
      </w:r>
      <w:r w:rsidR="00231E19">
        <w:rPr>
          <w:rFonts w:eastAsia="Times New Roman" w:cs="Times New Roman"/>
        </w:rPr>
        <w:t>around 488nm</w:t>
      </w:r>
      <w:r>
        <w:rPr>
          <w:rFonts w:eastAsia="Times New Roman" w:cs="Times New Roman"/>
        </w:rPr>
        <w:t xml:space="preserve"> </w:t>
      </w:r>
      <w:r w:rsidR="00DD5217">
        <w:rPr>
          <w:rFonts w:eastAsia="Times New Roman" w:cs="Times New Roman"/>
        </w:rPr>
        <w:t>allows only the light frequencies</w:t>
      </w:r>
      <w:r w:rsidR="00231E19">
        <w:rPr>
          <w:rFonts w:eastAsia="Times New Roman" w:cs="Times New Roman"/>
        </w:rPr>
        <w:t xml:space="preserve"> at or around 488nm to</w:t>
      </w:r>
      <w:r w:rsidR="00DD5217">
        <w:rPr>
          <w:rFonts w:eastAsia="Times New Roman" w:cs="Times New Roman"/>
        </w:rPr>
        <w:t xml:space="preserve"> pass through</w:t>
      </w:r>
      <w:r w:rsidR="00231E19">
        <w:rPr>
          <w:rFonts w:eastAsia="Times New Roman" w:cs="Times New Roman"/>
        </w:rPr>
        <w:t xml:space="preserve"> </w:t>
      </w:r>
      <w:r>
        <w:rPr>
          <w:rFonts w:eastAsia="Times New Roman" w:cs="Times New Roman"/>
        </w:rPr>
        <w:t xml:space="preserve">exactly where the laser </w:t>
      </w:r>
      <w:del w:id="424" w:author="Charles Paxson" w:date="2021-12-29T14:55:00Z">
        <w:r w:rsidDel="00E52F96">
          <w:rPr>
            <w:rFonts w:eastAsia="Times New Roman" w:cs="Times New Roman"/>
          </w:rPr>
          <w:delText>should literally</w:delText>
        </w:r>
      </w:del>
      <w:ins w:id="425" w:author="Charles Paxson" w:date="2021-12-29T14:55:00Z">
        <w:r w:rsidR="00E52F96">
          <w:rPr>
            <w:rFonts w:eastAsia="Times New Roman" w:cs="Times New Roman"/>
          </w:rPr>
          <w:t>will</w:t>
        </w:r>
      </w:ins>
      <w:r>
        <w:rPr>
          <w:rFonts w:eastAsia="Times New Roman" w:cs="Times New Roman"/>
        </w:rPr>
        <w:t xml:space="preserve"> outshine </w:t>
      </w:r>
      <w:r w:rsidR="00DE23EA">
        <w:rPr>
          <w:rFonts w:eastAsia="Times New Roman" w:cs="Times New Roman"/>
        </w:rPr>
        <w:t>all other sources</w:t>
      </w:r>
      <w:r>
        <w:rPr>
          <w:rFonts w:eastAsia="Times New Roman" w:cs="Times New Roman"/>
        </w:rPr>
        <w:t xml:space="preserve">. </w:t>
      </w:r>
      <w:commentRangeStart w:id="426"/>
      <w:del w:id="427" w:author="Ayush Nayak" w:date="2021-12-29T15:51:00Z">
        <w:r w:rsidR="000F7654" w:rsidDel="00F805F6">
          <w:rPr>
            <w:rFonts w:eastAsia="Times New Roman" w:cs="Times New Roman"/>
          </w:rPr>
          <w:delText xml:space="preserve">Another filter if needed, </w:delText>
        </w:r>
        <w:r w:rsidR="008A220A" w:rsidDel="00F805F6">
          <w:rPr>
            <w:rFonts w:eastAsia="Times New Roman" w:cs="Times New Roman"/>
          </w:rPr>
          <w:delText xml:space="preserve">clear but for durability reasons could also be installed, </w:delText>
        </w:r>
        <w:r w:rsidR="000F7654" w:rsidDel="00F805F6">
          <w:rPr>
            <w:rFonts w:eastAsia="Times New Roman" w:cs="Times New Roman"/>
          </w:rPr>
          <w:delText>but most likely this won’t be needed</w:delText>
        </w:r>
        <w:commentRangeEnd w:id="426"/>
        <w:r w:rsidR="00E52F96" w:rsidDel="00F805F6">
          <w:rPr>
            <w:rStyle w:val="CommentReference"/>
          </w:rPr>
          <w:commentReference w:id="426"/>
        </w:r>
        <w:r w:rsidR="000F7654" w:rsidDel="00F805F6">
          <w:rPr>
            <w:rFonts w:eastAsia="Times New Roman" w:cs="Times New Roman"/>
          </w:rPr>
          <w:delText>.</w:delText>
        </w:r>
        <w:r w:rsidR="00DD6020" w:rsidDel="00F805F6">
          <w:rPr>
            <w:rFonts w:eastAsia="Times New Roman" w:cs="Times New Roman"/>
          </w:rPr>
          <w:delText xml:space="preserve"> </w:delText>
        </w:r>
      </w:del>
      <w:r>
        <w:rPr>
          <w:rFonts w:eastAsia="Times New Roman" w:cs="Times New Roman"/>
        </w:rPr>
        <w:t>The filter</w:t>
      </w:r>
      <w:r w:rsidR="00DD6020">
        <w:rPr>
          <w:rFonts w:eastAsia="Times New Roman" w:cs="Times New Roman"/>
        </w:rPr>
        <w:t>(s)</w:t>
      </w:r>
      <w:r>
        <w:rPr>
          <w:rFonts w:eastAsia="Times New Roman" w:cs="Times New Roman"/>
        </w:rPr>
        <w:t xml:space="preserve"> </w:t>
      </w:r>
      <w:r w:rsidR="00DD6020">
        <w:rPr>
          <w:rFonts w:eastAsia="Times New Roman" w:cs="Times New Roman"/>
        </w:rPr>
        <w:t>are</w:t>
      </w:r>
      <w:r>
        <w:rPr>
          <w:rFonts w:eastAsia="Times New Roman" w:cs="Times New Roman"/>
        </w:rPr>
        <w:t xml:space="preserve"> mounted in a 3D printed bracket</w:t>
      </w:r>
      <w:r w:rsidR="00B422C3">
        <w:rPr>
          <w:rFonts w:eastAsia="Times New Roman" w:cs="Times New Roman"/>
        </w:rPr>
        <w:t>, similar to those used with the lenses.</w:t>
      </w:r>
      <w:r>
        <w:rPr>
          <w:rFonts w:eastAsia="Times New Roman" w:cs="Times New Roman"/>
        </w:rPr>
        <w:t xml:space="preserve"> </w:t>
      </w:r>
      <w:r w:rsidR="00B422C3">
        <w:rPr>
          <w:rFonts w:eastAsia="Times New Roman" w:cs="Times New Roman"/>
        </w:rPr>
        <w:t>A 3D printed backplate with many cutouts for ph</w:t>
      </w:r>
      <w:bookmarkStart w:id="428" w:name="_GoBack"/>
      <w:bookmarkEnd w:id="428"/>
      <w:r w:rsidR="00B422C3">
        <w:rPr>
          <w:rFonts w:eastAsia="Times New Roman" w:cs="Times New Roman"/>
        </w:rPr>
        <w:t>ototransistors is used to house the array of them</w:t>
      </w:r>
      <w:r w:rsidR="00F215AA">
        <w:rPr>
          <w:rFonts w:eastAsia="Times New Roman" w:cs="Times New Roman"/>
        </w:rPr>
        <w:t>, as seen in the cross section</w:t>
      </w:r>
      <w:r w:rsidR="00B422C3">
        <w:rPr>
          <w:rFonts w:eastAsia="Times New Roman" w:cs="Times New Roman"/>
        </w:rPr>
        <w:t xml:space="preserve">. </w:t>
      </w:r>
      <w:r>
        <w:rPr>
          <w:rFonts w:eastAsia="Times New Roman" w:cs="Times New Roman"/>
        </w:rPr>
        <w:t xml:space="preserve">The phototransistors are connected to the Arduino, as seen in </w:t>
      </w:r>
      <w:r w:rsidR="00676099">
        <w:rPr>
          <w:rFonts w:eastAsia="Times New Roman" w:cs="Times New Roman"/>
        </w:rPr>
        <w:t>the diagra</w:t>
      </w:r>
      <w:r w:rsidR="000A3188">
        <w:rPr>
          <w:rFonts w:eastAsia="Times New Roman" w:cs="Times New Roman"/>
        </w:rPr>
        <w:t>m</w:t>
      </w:r>
      <w:r>
        <w:rPr>
          <w:rFonts w:eastAsia="Times New Roman" w:cs="Times New Roman"/>
        </w:rPr>
        <w:t xml:space="preserve">. Both the phototransistors and the laser are connected to the same Arduino DUE, which is connected to a supplied </w:t>
      </w:r>
      <w:del w:id="429" w:author="Charles Paxson" w:date="2021-12-29T14:57:00Z">
        <w:r w:rsidDel="00E52F96">
          <w:rPr>
            <w:rFonts w:eastAsia="Times New Roman" w:cs="Times New Roman"/>
          </w:rPr>
          <w:delText>MacBook Pro</w:delText>
        </w:r>
      </w:del>
      <w:ins w:id="430" w:author="Charles Paxson" w:date="2021-12-29T14:57:00Z">
        <w:r w:rsidR="00E52F96">
          <w:rPr>
            <w:rFonts w:eastAsia="Times New Roman" w:cs="Times New Roman"/>
          </w:rPr>
          <w:t>laptop</w:t>
        </w:r>
      </w:ins>
      <w:r>
        <w:rPr>
          <w:rFonts w:eastAsia="Times New Roman" w:cs="Times New Roman"/>
        </w:rPr>
        <w:t xml:space="preserve"> for programming.</w:t>
      </w:r>
      <w:ins w:id="431" w:author="Nayak, Ayush" w:date="2021-12-30T12:09:00Z">
        <w:r w:rsidR="000D1202">
          <w:rPr>
            <w:rFonts w:eastAsia="Times New Roman" w:cs="Times New Roman"/>
          </w:rPr>
          <w:t xml:space="preserve"> </w:t>
        </w:r>
        <w:proofErr w:type="spellStart"/>
        <w:r w:rsidR="000D1202">
          <w:rPr>
            <w:rFonts w:eastAsia="Times New Roman" w:cs="Times New Roman"/>
          </w:rPr>
          <w:t>LoRA</w:t>
        </w:r>
        <w:proofErr w:type="spellEnd"/>
        <w:r w:rsidR="000D1202">
          <w:rPr>
            <w:rFonts w:eastAsia="Times New Roman" w:cs="Times New Roman"/>
          </w:rPr>
          <w:t xml:space="preserve"> modules are connected directly to the Ard</w:t>
        </w:r>
      </w:ins>
      <w:ins w:id="432" w:author="Nayak, Ayush" w:date="2021-12-30T12:10:00Z">
        <w:r w:rsidR="000D1202">
          <w:rPr>
            <w:rFonts w:eastAsia="Times New Roman" w:cs="Times New Roman"/>
          </w:rPr>
          <w:t>uino(s).</w:t>
        </w:r>
      </w:ins>
      <w:ins w:id="433" w:author="Microsoft Office User" w:date="2021-12-30T16:28:00Z">
        <w:r w:rsidR="00C06DEF">
          <w:rPr>
            <w:rFonts w:eastAsia="Times New Roman" w:cs="Times New Roman"/>
          </w:rPr>
          <w:t xml:space="preserve"> (To keep the diagram clean, these are not shown in the wiring diagram, although </w:t>
        </w:r>
        <w:proofErr w:type="spellStart"/>
        <w:r w:rsidR="00C06DEF">
          <w:rPr>
            <w:rFonts w:eastAsia="Times New Roman" w:cs="Times New Roman"/>
          </w:rPr>
          <w:t>LoRA</w:t>
        </w:r>
        <w:proofErr w:type="spellEnd"/>
        <w:r w:rsidR="00C06DEF">
          <w:rPr>
            <w:rFonts w:eastAsia="Times New Roman" w:cs="Times New Roman"/>
          </w:rPr>
          <w:t xml:space="preserve"> projects are common,</w:t>
        </w:r>
      </w:ins>
      <w:ins w:id="434" w:author="Microsoft Office User" w:date="2021-12-30T16:29:00Z">
        <w:r w:rsidR="00EF4AD7">
          <w:rPr>
            <w:rFonts w:eastAsia="Times New Roman" w:cs="Times New Roman"/>
          </w:rPr>
          <w:t xml:space="preserve"> and a standard setup is </w:t>
        </w:r>
      </w:ins>
      <w:ins w:id="435" w:author="Microsoft Office User" w:date="2021-12-30T16:28:00Z">
        <w:r w:rsidR="00C06DEF">
          <w:rPr>
            <w:rFonts w:eastAsia="Times New Roman" w:cs="Times New Roman"/>
          </w:rPr>
          <w:t>used</w:t>
        </w:r>
      </w:ins>
      <w:ins w:id="436" w:author="Microsoft Office User" w:date="2021-12-30T16:29:00Z">
        <w:r w:rsidR="00EF4AD7">
          <w:rPr>
            <w:rFonts w:eastAsia="Times New Roman" w:cs="Times New Roman"/>
          </w:rPr>
          <w:t>)</w:t>
        </w:r>
      </w:ins>
      <w:ins w:id="437" w:author="Microsoft Office User" w:date="2021-12-30T16:45:00Z">
        <w:r w:rsidR="00D203B5">
          <w:rPr>
            <w:rFonts w:eastAsia="Times New Roman" w:cs="Times New Roman"/>
          </w:rPr>
          <w:t xml:space="preserve"> </w:t>
        </w:r>
      </w:ins>
      <w:ins w:id="438" w:author="Microsoft Office User" w:date="2021-12-30T16:46:00Z">
        <w:r w:rsidR="00BF2469">
          <w:rPr>
            <w:rFonts w:eastAsia="Times New Roman" w:cs="Times New Roman"/>
          </w:rPr>
          <w:t xml:space="preserve">Also note the </w:t>
        </w:r>
      </w:ins>
      <w:ins w:id="439" w:author="Microsoft Office User" w:date="2021-12-30T16:47:00Z">
        <w:r w:rsidR="009F518E">
          <w:rPr>
            <w:rFonts w:eastAsia="Times New Roman" w:cs="Times New Roman"/>
          </w:rPr>
          <w:t>diagram</w:t>
        </w:r>
      </w:ins>
      <w:ins w:id="440" w:author="Microsoft Office User" w:date="2021-12-30T16:46:00Z">
        <w:r w:rsidR="00BF2469">
          <w:rPr>
            <w:rFonts w:eastAsia="Times New Roman" w:cs="Times New Roman"/>
          </w:rPr>
          <w:t xml:space="preserve"> uses an UNO instead of a Due as the software used only had UNO’s.</w:t>
        </w:r>
      </w:ins>
    </w:p>
    <w:p w14:paraId="42A9DE31" w14:textId="4A24BD9E" w:rsidR="00583F2E" w:rsidRPr="004B76F6" w:rsidRDefault="00583F2E">
      <w:pPr>
        <w:spacing w:line="480" w:lineRule="auto"/>
        <w:jc w:val="both"/>
        <w:rPr>
          <w:rFonts w:cs="Times New Roman"/>
          <w:b/>
          <w:i/>
          <w:rPrChange w:id="441" w:author="Microsoft Office User" w:date="2021-12-30T16:31:00Z">
            <w:rPr/>
          </w:rPrChange>
        </w:rPr>
        <w:pPrChange w:id="442" w:author="Microsoft Office User" w:date="2021-12-30T16:41:00Z">
          <w:pPr>
            <w:pStyle w:val="ListParagraph"/>
            <w:numPr>
              <w:numId w:val="4"/>
            </w:numPr>
            <w:spacing w:line="480" w:lineRule="auto"/>
            <w:ind w:hanging="360"/>
          </w:pPr>
        </w:pPrChange>
      </w:pPr>
      <w:r w:rsidRPr="004B76F6">
        <w:rPr>
          <w:rFonts w:cs="Times New Roman"/>
          <w:b/>
          <w:i/>
          <w:rPrChange w:id="443" w:author="Microsoft Office User" w:date="2021-12-30T16:31:00Z">
            <w:rPr/>
          </w:rPrChange>
        </w:rPr>
        <w:t>Solar Assembly</w:t>
      </w:r>
      <w:ins w:id="444" w:author="Microsoft Office User" w:date="2021-12-30T15:59:00Z">
        <w:r w:rsidR="0050337B" w:rsidRPr="004B76F6">
          <w:rPr>
            <w:rFonts w:cs="Times New Roman"/>
            <w:b/>
            <w:i/>
            <w:rPrChange w:id="445" w:author="Microsoft Office User" w:date="2021-12-30T16:31:00Z">
              <w:rPr>
                <w:rFonts w:cs="Times New Roman"/>
                <w:b/>
              </w:rPr>
            </w:rPrChange>
          </w:rPr>
          <w:t>:</w:t>
        </w:r>
      </w:ins>
    </w:p>
    <w:p w14:paraId="59296265" w14:textId="1583D9E9" w:rsidR="007855E3" w:rsidDel="00F65751" w:rsidRDefault="00E52F96">
      <w:pPr>
        <w:spacing w:line="480" w:lineRule="auto"/>
        <w:jc w:val="both"/>
        <w:rPr>
          <w:del w:id="446" w:author="Ayush Nayak" w:date="2021-12-29T23:09:00Z"/>
          <w:rFonts w:eastAsia="Times New Roman" w:cs="Times New Roman"/>
        </w:rPr>
        <w:pPrChange w:id="447" w:author="Microsoft Office User" w:date="2021-12-30T16:41:00Z">
          <w:pPr>
            <w:spacing w:line="480" w:lineRule="auto"/>
            <w:ind w:firstLine="360"/>
          </w:pPr>
        </w:pPrChange>
      </w:pPr>
      <w:commentRangeStart w:id="448"/>
      <w:r>
        <w:rPr>
          <w:rStyle w:val="CommentReference"/>
        </w:rPr>
        <w:commentReference w:id="407"/>
      </w:r>
      <w:commentRangeEnd w:id="448"/>
      <w:ins w:id="449" w:author="Microsoft Office User" w:date="2021-12-30T16:47:00Z">
        <w:r w:rsidR="00BF2469">
          <w:rPr>
            <w:rFonts w:eastAsia="Times New Roman" w:cs="Times New Roman"/>
          </w:rPr>
          <w:t xml:space="preserve">For almost no </w:t>
        </w:r>
        <w:r w:rsidR="009F518E">
          <w:rPr>
            <w:rFonts w:eastAsia="Times New Roman" w:cs="Times New Roman"/>
          </w:rPr>
          <w:t>maintenance</w:t>
        </w:r>
        <w:r w:rsidR="00BF2469">
          <w:rPr>
            <w:rFonts w:eastAsia="Times New Roman" w:cs="Times New Roman"/>
          </w:rPr>
          <w:t xml:space="preserve"> and</w:t>
        </w:r>
      </w:ins>
      <w:ins w:id="450" w:author="Microsoft Office User" w:date="2021-12-30T18:27:00Z">
        <w:r w:rsidR="00061F01">
          <w:rPr>
            <w:rFonts w:eastAsia="Times New Roman" w:cs="Times New Roman"/>
          </w:rPr>
          <w:t xml:space="preserve"> external</w:t>
        </w:r>
      </w:ins>
      <w:ins w:id="451" w:author="Microsoft Office User" w:date="2021-12-30T16:47:00Z">
        <w:r w:rsidR="00BF2469">
          <w:rPr>
            <w:rFonts w:eastAsia="Times New Roman" w:cs="Times New Roman"/>
          </w:rPr>
          <w:t xml:space="preserve"> energy needs, solar is used. </w:t>
        </w:r>
      </w:ins>
      <w:r w:rsidR="00F805F6">
        <w:rPr>
          <w:rStyle w:val="CommentReference"/>
        </w:rPr>
        <w:commentReference w:id="448"/>
      </w:r>
      <w:del w:id="452" w:author="Microsoft Office User" w:date="2021-12-30T16:46:00Z">
        <w:r w:rsidR="007855E3" w:rsidDel="00BF2469">
          <w:rPr>
            <w:rFonts w:eastAsia="Times New Roman" w:cs="Times New Roman"/>
          </w:rPr>
          <w:delText>This entire system is powered by solar energy.</w:delText>
        </w:r>
      </w:del>
      <w:ins w:id="453" w:author="Ayush Nayak" w:date="2021-12-29T15:51:00Z">
        <w:del w:id="454" w:author="Microsoft Office User" w:date="2021-12-30T16:46:00Z">
          <w:r w:rsidR="00F805F6" w:rsidDel="00BF2469">
            <w:rPr>
              <w:rFonts w:eastAsia="Times New Roman" w:cs="Times New Roman"/>
            </w:rPr>
            <w:delText xml:space="preserve"> With </w:delText>
          </w:r>
        </w:del>
      </w:ins>
      <w:ins w:id="455" w:author="Microsoft Office User" w:date="2021-12-30T16:46:00Z">
        <w:r w:rsidR="00BF2469">
          <w:rPr>
            <w:rFonts w:eastAsia="Times New Roman" w:cs="Times New Roman"/>
          </w:rPr>
          <w:t>T</w:t>
        </w:r>
      </w:ins>
      <w:ins w:id="456" w:author="Ayush Nayak" w:date="2021-12-29T15:51:00Z">
        <w:del w:id="457" w:author="Microsoft Office User" w:date="2021-12-30T16:46:00Z">
          <w:r w:rsidR="00F805F6" w:rsidDel="00BF2469">
            <w:rPr>
              <w:rFonts w:eastAsia="Times New Roman" w:cs="Times New Roman"/>
            </w:rPr>
            <w:delText>t</w:delText>
          </w:r>
        </w:del>
        <w:r w:rsidR="00F805F6">
          <w:rPr>
            <w:rFonts w:eastAsia="Times New Roman" w:cs="Times New Roman"/>
          </w:rPr>
          <w:t>he Arduino Due draw</w:t>
        </w:r>
      </w:ins>
      <w:ins w:id="458" w:author="Microsoft Office User" w:date="2021-12-30T16:46:00Z">
        <w:r w:rsidR="00BF2469">
          <w:rPr>
            <w:rFonts w:eastAsia="Times New Roman" w:cs="Times New Roman"/>
          </w:rPr>
          <w:t>s</w:t>
        </w:r>
      </w:ins>
      <w:ins w:id="459" w:author="Ayush Nayak" w:date="2021-12-29T15:51:00Z">
        <w:del w:id="460" w:author="Microsoft Office User" w:date="2021-12-30T16:46:00Z">
          <w:r w:rsidR="00F805F6" w:rsidDel="00BF2469">
            <w:rPr>
              <w:rFonts w:eastAsia="Times New Roman" w:cs="Times New Roman"/>
            </w:rPr>
            <w:delText>ing</w:delText>
          </w:r>
        </w:del>
        <w:r w:rsidR="00F805F6">
          <w:rPr>
            <w:rFonts w:eastAsia="Times New Roman" w:cs="Times New Roman"/>
          </w:rPr>
          <w:t xml:space="preserve"> around 3W and the lasers themselves pull</w:t>
        </w:r>
        <w:del w:id="461" w:author="Microsoft Office User" w:date="2021-12-30T16:46:00Z">
          <w:r w:rsidR="00F805F6" w:rsidDel="00BF2469">
            <w:rPr>
              <w:rFonts w:eastAsia="Times New Roman" w:cs="Times New Roman"/>
            </w:rPr>
            <w:delText>ing</w:delText>
          </w:r>
        </w:del>
        <w:r w:rsidR="00F805F6">
          <w:rPr>
            <w:rFonts w:eastAsia="Times New Roman" w:cs="Times New Roman"/>
          </w:rPr>
          <w:t xml:space="preserve"> 55 </w:t>
        </w:r>
        <w:proofErr w:type="spellStart"/>
        <w:r w:rsidR="00F805F6">
          <w:rPr>
            <w:rFonts w:eastAsia="Times New Roman" w:cs="Times New Roman"/>
          </w:rPr>
          <w:t>mW</w:t>
        </w:r>
        <w:proofErr w:type="spellEnd"/>
        <w:r w:rsidR="00F805F6">
          <w:rPr>
            <w:rFonts w:eastAsia="Times New Roman" w:cs="Times New Roman"/>
          </w:rPr>
          <w:t xml:space="preserve">, the </w:t>
        </w:r>
      </w:ins>
      <w:ins w:id="462" w:author="Ayush Nayak" w:date="2021-12-29T15:52:00Z">
        <w:r w:rsidR="00F805F6">
          <w:rPr>
            <w:rFonts w:eastAsia="Times New Roman" w:cs="Times New Roman"/>
          </w:rPr>
          <w:t xml:space="preserve">diode driver pulling a maximum of 5W </w:t>
        </w:r>
      </w:ins>
      <w:ins w:id="463" w:author="Microsoft Office User" w:date="2021-12-30T16:46:00Z">
        <w:r w:rsidR="00BF2469">
          <w:rPr>
            <w:rFonts w:eastAsia="Times New Roman" w:cs="Times New Roman"/>
          </w:rPr>
          <w:t>(</w:t>
        </w:r>
      </w:ins>
      <w:ins w:id="464" w:author="Ayush Nayak" w:date="2021-12-29T15:52:00Z">
        <w:r w:rsidR="00F805F6">
          <w:rPr>
            <w:rFonts w:eastAsia="Times New Roman" w:cs="Times New Roman"/>
          </w:rPr>
          <w:t xml:space="preserve">but for such a low powered laser, much less than this </w:t>
        </w:r>
        <w:r w:rsidR="00F805F6">
          <w:rPr>
            <w:rFonts w:eastAsia="Times New Roman" w:cs="Times New Roman"/>
          </w:rPr>
          <w:lastRenderedPageBreak/>
          <w:t>is expected</w:t>
        </w:r>
      </w:ins>
      <w:ins w:id="465" w:author="Microsoft Office User" w:date="2021-12-30T16:46:00Z">
        <w:r w:rsidR="00BF2469">
          <w:rPr>
            <w:rFonts w:eastAsia="Times New Roman" w:cs="Times New Roman"/>
          </w:rPr>
          <w:t>)</w:t>
        </w:r>
      </w:ins>
      <w:ins w:id="466" w:author="Ayush Nayak" w:date="2021-12-29T15:52:00Z">
        <w:r w:rsidR="00F805F6">
          <w:rPr>
            <w:rFonts w:eastAsia="Times New Roman" w:cs="Times New Roman"/>
          </w:rPr>
          <w:t xml:space="preserve">. </w:t>
        </w:r>
      </w:ins>
      <w:ins w:id="467" w:author="Microsoft Office User" w:date="2021-12-30T15:01:00Z">
        <w:r w:rsidR="00230CD4" w:rsidRPr="00230CD4">
          <w:rPr>
            <w:rFonts w:eastAsia="Times New Roman" w:cs="Times New Roman"/>
          </w:rPr>
          <w:fldChar w:fldCharType="begin"/>
        </w:r>
        <w:r w:rsidR="00230CD4" w:rsidRPr="00230CD4">
          <w:rPr>
            <w:rFonts w:eastAsia="Times New Roman" w:cs="Times New Roman"/>
          </w:rPr>
          <w:instrText xml:space="preserve"> INCLUDEPICTURE "https://i0.wp.com/what-if.xkcd.com/imgs/a/13/laser_pointer_more_power.png" \* MERGEFORMATINET </w:instrText>
        </w:r>
        <w:r w:rsidR="00230CD4" w:rsidRPr="00230CD4">
          <w:rPr>
            <w:rFonts w:eastAsia="Times New Roman" w:cs="Times New Roman"/>
          </w:rPr>
          <w:fldChar w:fldCharType="end"/>
        </w:r>
      </w:ins>
      <w:ins w:id="468" w:author="Ayush Nayak" w:date="2021-12-29T15:52:00Z">
        <w:r w:rsidR="00F805F6">
          <w:rPr>
            <w:rFonts w:eastAsia="Times New Roman" w:cs="Times New Roman"/>
          </w:rPr>
          <w:t>Thus,</w:t>
        </w:r>
      </w:ins>
      <w:r w:rsidR="007855E3">
        <w:rPr>
          <w:rFonts w:eastAsia="Times New Roman" w:cs="Times New Roman"/>
        </w:rPr>
        <w:t xml:space="preserve"> </w:t>
      </w:r>
      <w:ins w:id="469" w:author="Ayush Nayak" w:date="2021-12-29T15:52:00Z">
        <w:r w:rsidR="00F805F6">
          <w:rPr>
            <w:rFonts w:eastAsia="Times New Roman" w:cs="Times New Roman"/>
          </w:rPr>
          <w:t>a</w:t>
        </w:r>
      </w:ins>
      <w:del w:id="470" w:author="Ayush Nayak" w:date="2021-12-29T15:52:00Z">
        <w:r w:rsidR="007855E3" w:rsidDel="00F805F6">
          <w:rPr>
            <w:rFonts w:eastAsia="Times New Roman" w:cs="Times New Roman"/>
          </w:rPr>
          <w:delText>A</w:delText>
        </w:r>
      </w:del>
      <w:r w:rsidR="007855E3">
        <w:rPr>
          <w:rFonts w:eastAsia="Times New Roman" w:cs="Times New Roman"/>
        </w:rPr>
        <w:t xml:space="preserve">s a reliable, efficient, and powerful yet cost effective solar solution, the </w:t>
      </w:r>
      <w:r w:rsidR="00ED0943">
        <w:rPr>
          <w:rFonts w:eastAsia="Times New Roman" w:cs="Times New Roman"/>
        </w:rPr>
        <w:t>ECO-WORTHY 25W 12V</w:t>
      </w:r>
      <w:sdt>
        <w:sdtPr>
          <w:rPr>
            <w:rFonts w:eastAsia="Times New Roman" w:cs="Times New Roman"/>
          </w:rPr>
          <w:id w:val="2134439552"/>
          <w:citation/>
        </w:sdtPr>
        <w:sdtEndPr/>
        <w:sdtContent>
          <w:r w:rsidR="00692D9E">
            <w:rPr>
              <w:rFonts w:eastAsia="Times New Roman" w:cs="Times New Roman"/>
            </w:rPr>
            <w:fldChar w:fldCharType="begin"/>
          </w:r>
          <w:r w:rsidR="005D2B38">
            <w:rPr>
              <w:rFonts w:eastAsia="Times New Roman" w:cs="Times New Roman"/>
            </w:rPr>
            <w:instrText xml:space="preserve">CITATION Eco \l 1033 </w:instrText>
          </w:r>
          <w:r w:rsidR="00692D9E">
            <w:rPr>
              <w:rFonts w:eastAsia="Times New Roman" w:cs="Times New Roman"/>
            </w:rPr>
            <w:fldChar w:fldCharType="separate"/>
          </w:r>
          <w:r w:rsidR="008F572D">
            <w:rPr>
              <w:rFonts w:eastAsia="Times New Roman" w:cs="Times New Roman"/>
              <w:noProof/>
            </w:rPr>
            <w:t xml:space="preserve"> </w:t>
          </w:r>
          <w:r w:rsidR="008F572D" w:rsidRPr="008F572D">
            <w:rPr>
              <w:rFonts w:eastAsia="Times New Roman" w:cs="Times New Roman"/>
              <w:noProof/>
            </w:rPr>
            <w:t>(Eco-Worthy, n.d.)</w:t>
          </w:r>
          <w:r w:rsidR="00692D9E">
            <w:rPr>
              <w:rFonts w:eastAsia="Times New Roman" w:cs="Times New Roman"/>
            </w:rPr>
            <w:fldChar w:fldCharType="end"/>
          </w:r>
        </w:sdtContent>
      </w:sdt>
      <w:r w:rsidR="00ED0943">
        <w:rPr>
          <w:rFonts w:eastAsia="Times New Roman" w:cs="Times New Roman"/>
        </w:rPr>
        <w:t xml:space="preserve"> </w:t>
      </w:r>
      <w:r w:rsidR="007855E3">
        <w:rPr>
          <w:rFonts w:eastAsia="Times New Roman" w:cs="Times New Roman"/>
        </w:rPr>
        <w:t>board is chosen</w:t>
      </w:r>
      <w:r w:rsidR="009818F5">
        <w:rPr>
          <w:rFonts w:eastAsia="Times New Roman" w:cs="Times New Roman"/>
        </w:rPr>
        <w:t xml:space="preserve">, for being relatively inexpensive and </w:t>
      </w:r>
      <w:ins w:id="471" w:author="Ayush Nayak" w:date="2021-12-29T15:52:00Z">
        <w:r w:rsidR="00F805F6">
          <w:rPr>
            <w:rFonts w:eastAsia="Times New Roman" w:cs="Times New Roman"/>
          </w:rPr>
          <w:t>working well with the parts required</w:t>
        </w:r>
      </w:ins>
      <w:del w:id="472" w:author="Ayush Nayak" w:date="2021-12-29T15:52:00Z">
        <w:r w:rsidR="009818F5" w:rsidDel="00F805F6">
          <w:rPr>
            <w:rFonts w:eastAsia="Times New Roman" w:cs="Times New Roman"/>
          </w:rPr>
          <w:delText>high powered</w:delText>
        </w:r>
      </w:del>
      <w:r w:rsidR="007855E3">
        <w:rPr>
          <w:rFonts w:eastAsia="Times New Roman" w:cs="Times New Roman"/>
        </w:rPr>
        <w:t>.</w:t>
      </w:r>
      <w:r w:rsidR="00583F2E" w:rsidRPr="00583F2E">
        <w:rPr>
          <w:rFonts w:eastAsia="Times New Roman" w:cs="Times New Roman"/>
        </w:rPr>
        <w:t xml:space="preserve"> </w:t>
      </w:r>
      <w:r w:rsidR="00583F2E">
        <w:rPr>
          <w:rFonts w:eastAsia="Times New Roman" w:cs="Times New Roman"/>
        </w:rPr>
        <w:t>This</w:t>
      </w:r>
      <w:ins w:id="473" w:author="Microsoft Office User" w:date="2021-12-30T18:27:00Z">
        <w:r w:rsidR="00061F01">
          <w:rPr>
            <w:rFonts w:eastAsia="Times New Roman" w:cs="Times New Roman"/>
          </w:rPr>
          <w:t xml:space="preserve"> is </w:t>
        </w:r>
      </w:ins>
      <w:del w:id="474" w:author="Microsoft Office User" w:date="2021-12-30T18:27:00Z">
        <w:r w:rsidR="00583F2E" w:rsidDel="00061F01">
          <w:rPr>
            <w:rFonts w:eastAsia="Times New Roman" w:cs="Times New Roman"/>
          </w:rPr>
          <w:delText xml:space="preserve"> are </w:delText>
        </w:r>
      </w:del>
      <w:r w:rsidR="00583F2E">
        <w:rPr>
          <w:rFonts w:eastAsia="Times New Roman" w:cs="Times New Roman"/>
        </w:rPr>
        <w:t>connected to a diode and TP4056 battery charge</w:t>
      </w:r>
      <w:ins w:id="475" w:author="Microsoft Office User" w:date="2021-12-30T18:26:00Z">
        <w:r w:rsidR="00061F01">
          <w:rPr>
            <w:rFonts w:eastAsia="Times New Roman" w:cs="Times New Roman"/>
          </w:rPr>
          <w:t>r</w:t>
        </w:r>
      </w:ins>
      <w:r w:rsidR="00583F2E">
        <w:rPr>
          <w:rFonts w:eastAsia="Times New Roman" w:cs="Times New Roman"/>
        </w:rPr>
        <w:t>, which has</w:t>
      </w:r>
      <w:r w:rsidR="007855E3">
        <w:rPr>
          <w:rFonts w:eastAsia="Times New Roman" w:cs="Times New Roman"/>
        </w:rPr>
        <w:t xml:space="preserve"> an array of </w:t>
      </w:r>
      <w:commentRangeStart w:id="476"/>
      <w:r w:rsidR="007855E3">
        <w:rPr>
          <w:rFonts w:eastAsia="Times New Roman" w:cs="Times New Roman"/>
        </w:rPr>
        <w:t xml:space="preserve">four </w:t>
      </w:r>
      <w:ins w:id="477" w:author="Ayush Nayak" w:date="2021-12-29T20:34:00Z">
        <w:r w:rsidR="008E644C">
          <w:rPr>
            <w:rFonts w:eastAsia="Times New Roman" w:cs="Times New Roman"/>
          </w:rPr>
          <w:t xml:space="preserve">3.7v 3000mah </w:t>
        </w:r>
      </w:ins>
      <w:r w:rsidR="007855E3">
        <w:rPr>
          <w:rFonts w:eastAsia="Times New Roman" w:cs="Times New Roman"/>
        </w:rPr>
        <w:t xml:space="preserve">18650 </w:t>
      </w:r>
      <w:ins w:id="478" w:author="Ayush Nayak" w:date="2021-12-29T20:35:00Z">
        <w:r w:rsidR="00394FF3">
          <w:rPr>
            <w:rFonts w:eastAsia="Times New Roman" w:cs="Times New Roman"/>
          </w:rPr>
          <w:t xml:space="preserve">Samsung </w:t>
        </w:r>
      </w:ins>
      <w:r w:rsidR="007855E3">
        <w:rPr>
          <w:rFonts w:eastAsia="Times New Roman" w:cs="Times New Roman"/>
        </w:rPr>
        <w:t>cells</w:t>
      </w:r>
      <w:commentRangeEnd w:id="476"/>
      <w:r w:rsidR="00CA3704">
        <w:rPr>
          <w:rStyle w:val="CommentReference"/>
        </w:rPr>
        <w:commentReference w:id="476"/>
      </w:r>
      <w:ins w:id="479" w:author="Ayush Nayak" w:date="2021-12-29T19:22:00Z">
        <w:r w:rsidR="00276F01">
          <w:rPr>
            <w:rFonts w:eastAsia="Times New Roman" w:cs="Times New Roman"/>
          </w:rPr>
          <w:t xml:space="preserve"> in the 1s4p</w:t>
        </w:r>
      </w:ins>
      <w:ins w:id="480" w:author="Ayush Nayak" w:date="2021-12-29T19:23:00Z">
        <w:r w:rsidR="00276F01">
          <w:rPr>
            <w:rFonts w:eastAsia="Times New Roman" w:cs="Times New Roman"/>
          </w:rPr>
          <w:t xml:space="preserve"> configuration</w:t>
        </w:r>
      </w:ins>
      <w:r w:rsidR="007855E3">
        <w:rPr>
          <w:rFonts w:eastAsia="Times New Roman" w:cs="Times New Roman"/>
        </w:rPr>
        <w:t xml:space="preserve">, </w:t>
      </w:r>
      <w:r w:rsidR="00583F2E">
        <w:rPr>
          <w:rFonts w:eastAsia="Times New Roman" w:cs="Times New Roman"/>
        </w:rPr>
        <w:t xml:space="preserve">and </w:t>
      </w:r>
      <w:r w:rsidR="007855E3">
        <w:rPr>
          <w:rFonts w:eastAsia="Times New Roman" w:cs="Times New Roman"/>
        </w:rPr>
        <w:t xml:space="preserve">should provide enough battery power for three cloudy days and nights to this system in case of failure. </w:t>
      </w:r>
      <w:r w:rsidR="005C5031">
        <w:rPr>
          <w:rFonts w:eastAsia="Times New Roman" w:cs="Times New Roman"/>
        </w:rPr>
        <w:t xml:space="preserve"> </w:t>
      </w:r>
      <w:del w:id="481" w:author="Nayak, Ayush" w:date="2021-12-30T12:01:00Z">
        <w:r w:rsidR="005C5031" w:rsidDel="00E77A19">
          <w:rPr>
            <w:rFonts w:eastAsia="Times New Roman" w:cs="Times New Roman"/>
          </w:rPr>
          <w:delText xml:space="preserve">The parts themselves are only used once the </w:delText>
        </w:r>
        <w:commentRangeStart w:id="482"/>
        <w:r w:rsidR="005C5031" w:rsidDel="00E77A19">
          <w:rPr>
            <w:rFonts w:eastAsia="Times New Roman" w:cs="Times New Roman"/>
          </w:rPr>
          <w:delText>setup moves outside</w:delText>
        </w:r>
        <w:commentRangeEnd w:id="482"/>
        <w:r w:rsidR="00192109" w:rsidDel="00E77A19">
          <w:rPr>
            <w:rStyle w:val="CommentReference"/>
          </w:rPr>
          <w:commentReference w:id="482"/>
        </w:r>
        <w:r w:rsidR="005C5031" w:rsidDel="00E77A19">
          <w:rPr>
            <w:rFonts w:eastAsia="Times New Roman" w:cs="Times New Roman"/>
          </w:rPr>
          <w:delText>, in which case they are mounted on a metal bracket, and connected to the 3D printed part.</w:delText>
        </w:r>
      </w:del>
      <w:ins w:id="483" w:author="Ayush Nayak" w:date="2021-12-29T23:09:00Z">
        <w:del w:id="484" w:author="Nayak, Ayush" w:date="2021-12-30T12:01:00Z">
          <w:r w:rsidR="00F65751" w:rsidDel="00E77A19">
            <w:rPr>
              <w:rFonts w:eastAsia="Times New Roman" w:cs="Times New Roman"/>
            </w:rPr>
            <w:delText xml:space="preserve"> </w:delText>
          </w:r>
        </w:del>
      </w:ins>
    </w:p>
    <w:p w14:paraId="58603576" w14:textId="5FC9C73D" w:rsidR="005B7ED9" w:rsidRDefault="00F76A92">
      <w:pPr>
        <w:spacing w:line="480" w:lineRule="auto"/>
        <w:jc w:val="both"/>
        <w:rPr>
          <w:rFonts w:eastAsia="Times New Roman" w:cs="Times New Roman"/>
        </w:rPr>
        <w:pPrChange w:id="485" w:author="Microsoft Office User" w:date="2021-12-30T16:41:00Z">
          <w:pPr>
            <w:spacing w:line="480" w:lineRule="auto"/>
            <w:ind w:firstLine="720"/>
          </w:pPr>
        </w:pPrChange>
      </w:pPr>
      <w:r>
        <w:rPr>
          <w:rFonts w:eastAsia="Times New Roman" w:cs="Times New Roman"/>
        </w:rPr>
        <w:t>A 3</w:t>
      </w:r>
      <w:ins w:id="486" w:author="Charles Paxson" w:date="2021-12-29T15:06:00Z">
        <w:r w:rsidR="00192109">
          <w:rPr>
            <w:rFonts w:eastAsia="Times New Roman" w:cs="Times New Roman"/>
          </w:rPr>
          <w:t>D</w:t>
        </w:r>
      </w:ins>
      <w:del w:id="487" w:author="Charles Paxson" w:date="2021-12-29T15:06:00Z">
        <w:r w:rsidDel="00192109">
          <w:rPr>
            <w:rFonts w:eastAsia="Times New Roman" w:cs="Times New Roman"/>
          </w:rPr>
          <w:delText>d</w:delText>
        </w:r>
      </w:del>
      <w:r>
        <w:rPr>
          <w:rFonts w:eastAsia="Times New Roman" w:cs="Times New Roman"/>
        </w:rPr>
        <w:t xml:space="preserve"> printed enclosure houses the Diode modulator, the laser head, and the collimating lens. The other parts are placed in their own 3D </w:t>
      </w:r>
      <w:ins w:id="488" w:author="Charles Paxson" w:date="2021-12-29T15:06:00Z">
        <w:r w:rsidR="00192109">
          <w:rPr>
            <w:rFonts w:eastAsia="Times New Roman" w:cs="Times New Roman"/>
          </w:rPr>
          <w:t>pr</w:t>
        </w:r>
      </w:ins>
      <w:ins w:id="489" w:author="Charles Paxson" w:date="2021-12-29T15:07:00Z">
        <w:r w:rsidR="00192109">
          <w:rPr>
            <w:rFonts w:eastAsia="Times New Roman" w:cs="Times New Roman"/>
          </w:rPr>
          <w:t xml:space="preserve">inted </w:t>
        </w:r>
      </w:ins>
      <w:r>
        <w:rPr>
          <w:rFonts w:eastAsia="Times New Roman" w:cs="Times New Roman"/>
        </w:rPr>
        <w:t>enclosures.</w:t>
      </w:r>
      <w:r w:rsidR="00841743">
        <w:rPr>
          <w:rFonts w:eastAsia="Times New Roman" w:cs="Times New Roman"/>
        </w:rPr>
        <w:t xml:space="preserve"> </w:t>
      </w:r>
      <w:ins w:id="490" w:author="Nayak, Ayush" w:date="2021-12-30T12:00:00Z">
        <w:r w:rsidR="00E77A19">
          <w:rPr>
            <w:rFonts w:eastAsia="Times New Roman" w:cs="Times New Roman"/>
          </w:rPr>
          <w:t>Radio modules for guiding aim</w:t>
        </w:r>
      </w:ins>
      <w:ins w:id="491" w:author="Nayak, Ayush" w:date="2021-12-30T12:01:00Z">
        <w:r w:rsidR="00E77A19">
          <w:rPr>
            <w:rFonts w:eastAsia="Times New Roman" w:cs="Times New Roman"/>
          </w:rPr>
          <w:t xml:space="preserve"> can be attached on the outside of enclosures.</w:t>
        </w:r>
      </w:ins>
      <w:ins w:id="492" w:author="Nayak, Ayush" w:date="2021-12-30T12:22:00Z">
        <w:r w:rsidR="000053B2">
          <w:rPr>
            <w:rFonts w:eastAsia="Times New Roman" w:cs="Times New Roman"/>
          </w:rPr>
          <w:t xml:space="preserve"> These radios </w:t>
        </w:r>
      </w:ins>
      <w:ins w:id="493" w:author="Nayak, Ayush" w:date="2021-12-30T12:23:00Z">
        <w:r w:rsidR="000053B2">
          <w:rPr>
            <w:rFonts w:eastAsia="Times New Roman" w:cs="Times New Roman"/>
          </w:rPr>
          <w:t>communicate information such as intensity of the phototransistors, and can be used to test whethe</w:t>
        </w:r>
      </w:ins>
      <w:ins w:id="494" w:author="Nayak, Ayush" w:date="2021-12-30T12:24:00Z">
        <w:r w:rsidR="000053B2">
          <w:rPr>
            <w:rFonts w:eastAsia="Times New Roman" w:cs="Times New Roman"/>
          </w:rPr>
          <w:t>r</w:t>
        </w:r>
      </w:ins>
      <w:ins w:id="495" w:author="Microsoft Office User" w:date="2021-12-30T16:51:00Z">
        <w:r w:rsidR="00740CD5">
          <w:rPr>
            <w:rFonts w:eastAsia="Times New Roman" w:cs="Times New Roman"/>
          </w:rPr>
          <w:t xml:space="preserve"> </w:t>
        </w:r>
      </w:ins>
      <w:ins w:id="496" w:author="Nayak, Ayush" w:date="2021-12-30T12:24:00Z">
        <w:del w:id="497" w:author="Microsoft Office User" w:date="2021-12-30T16:51:00Z">
          <w:r w:rsidR="000053B2" w:rsidDel="00740CD5">
            <w:rPr>
              <w:rFonts w:eastAsia="Times New Roman" w:cs="Times New Roman"/>
            </w:rPr>
            <w:delText xml:space="preserve"> </w:delText>
          </w:r>
        </w:del>
        <w:r w:rsidR="000053B2">
          <w:rPr>
            <w:rFonts w:eastAsia="Times New Roman" w:cs="Times New Roman"/>
          </w:rPr>
          <w:t>a strong signal has been created</w:t>
        </w:r>
      </w:ins>
      <w:ins w:id="498" w:author="Nayak, Ayush" w:date="2021-12-30T12:23:00Z">
        <w:r w:rsidR="000053B2">
          <w:rPr>
            <w:rFonts w:eastAsia="Times New Roman" w:cs="Times New Roman"/>
          </w:rPr>
          <w:t xml:space="preserve">. Radios at such a distance are </w:t>
        </w:r>
      </w:ins>
      <w:ins w:id="499" w:author="Nayak, Ayush" w:date="2021-12-30T12:24:00Z">
        <w:r w:rsidR="000053B2">
          <w:rPr>
            <w:rFonts w:eastAsia="Times New Roman" w:cs="Times New Roman"/>
          </w:rPr>
          <w:t>very</w:t>
        </w:r>
      </w:ins>
      <w:ins w:id="500" w:author="Nayak, Ayush" w:date="2021-12-30T12:23:00Z">
        <w:r w:rsidR="000053B2">
          <w:rPr>
            <w:rFonts w:eastAsia="Times New Roman" w:cs="Times New Roman"/>
          </w:rPr>
          <w:t xml:space="preserve"> slow, </w:t>
        </w:r>
      </w:ins>
      <w:ins w:id="501" w:author="Microsoft Office User" w:date="2021-12-30T18:27:00Z">
        <w:r w:rsidR="00061F01">
          <w:rPr>
            <w:rFonts w:eastAsia="Times New Roman" w:cs="Times New Roman"/>
          </w:rPr>
          <w:t xml:space="preserve">and </w:t>
        </w:r>
      </w:ins>
      <w:ins w:id="502" w:author="Nayak, Ayush" w:date="2021-12-30T12:24:00Z">
        <w:del w:id="503" w:author="Microsoft Office User" w:date="2021-12-30T16:51:00Z">
          <w:r w:rsidR="000053B2" w:rsidDel="00740CD5">
            <w:rPr>
              <w:rFonts w:eastAsia="Times New Roman" w:cs="Times New Roman"/>
            </w:rPr>
            <w:delText>and</w:delText>
          </w:r>
        </w:del>
      </w:ins>
      <w:ins w:id="504" w:author="Nayak, Ayush" w:date="2021-12-30T12:23:00Z">
        <w:del w:id="505" w:author="Microsoft Office User" w:date="2021-12-30T16:51:00Z">
          <w:r w:rsidR="000053B2" w:rsidDel="00740CD5">
            <w:rPr>
              <w:rFonts w:eastAsia="Times New Roman" w:cs="Times New Roman"/>
            </w:rPr>
            <w:delText xml:space="preserve"> </w:delText>
          </w:r>
        </w:del>
        <w:r w:rsidR="000053B2">
          <w:rPr>
            <w:rFonts w:eastAsia="Times New Roman" w:cs="Times New Roman"/>
          </w:rPr>
          <w:t>only used to he</w:t>
        </w:r>
      </w:ins>
      <w:ins w:id="506" w:author="Nayak, Ayush" w:date="2021-12-30T12:24:00Z">
        <w:r w:rsidR="000053B2">
          <w:rPr>
            <w:rFonts w:eastAsia="Times New Roman" w:cs="Times New Roman"/>
          </w:rPr>
          <w:t xml:space="preserve">lp pinpoint aim properly, and </w:t>
        </w:r>
      </w:ins>
      <w:ins w:id="507" w:author="Microsoft Office User" w:date="2021-12-30T16:51:00Z">
        <w:r w:rsidR="00740CD5">
          <w:rPr>
            <w:rFonts w:eastAsia="Times New Roman" w:cs="Times New Roman"/>
          </w:rPr>
          <w:t>optimize</w:t>
        </w:r>
      </w:ins>
      <w:ins w:id="508" w:author="Nayak, Ayush" w:date="2021-12-30T12:24:00Z">
        <w:del w:id="509" w:author="Microsoft Office User" w:date="2021-12-30T16:51:00Z">
          <w:r w:rsidR="000053B2" w:rsidDel="00740CD5">
            <w:rPr>
              <w:rFonts w:eastAsia="Times New Roman" w:cs="Times New Roman"/>
            </w:rPr>
            <w:delText>lower</w:delText>
          </w:r>
        </w:del>
        <w:r w:rsidR="000053B2">
          <w:rPr>
            <w:rFonts w:eastAsia="Times New Roman" w:cs="Times New Roman"/>
          </w:rPr>
          <w:t xml:space="preserve"> data rates during weather events.</w:t>
        </w:r>
      </w:ins>
      <w:del w:id="510" w:author="Nayak, Ayush" w:date="2021-12-30T12:00:00Z">
        <w:r w:rsidR="005B7ED9" w:rsidDel="00E77A19">
          <w:rPr>
            <w:rFonts w:eastAsia="Times New Roman" w:cs="Times New Roman"/>
          </w:rPr>
          <w:delText>A wiring diagram is shown below:</w:delText>
        </w:r>
      </w:del>
    </w:p>
    <w:p w14:paraId="17C59608" w14:textId="04DAEFDF" w:rsidR="00583F2E" w:rsidRPr="004B76F6" w:rsidRDefault="00583F2E">
      <w:pPr>
        <w:spacing w:line="480" w:lineRule="auto"/>
        <w:jc w:val="both"/>
        <w:rPr>
          <w:rFonts w:cs="Times New Roman"/>
          <w:b/>
          <w:i/>
          <w:rPrChange w:id="511" w:author="Microsoft Office User" w:date="2021-12-30T16:31:00Z">
            <w:rPr/>
          </w:rPrChange>
        </w:rPr>
        <w:pPrChange w:id="512" w:author="Microsoft Office User" w:date="2021-12-30T16:41:00Z">
          <w:pPr>
            <w:pStyle w:val="ListParagraph"/>
            <w:numPr>
              <w:numId w:val="4"/>
            </w:numPr>
            <w:spacing w:line="480" w:lineRule="auto"/>
            <w:ind w:hanging="360"/>
          </w:pPr>
        </w:pPrChange>
      </w:pPr>
      <w:r w:rsidRPr="004B76F6">
        <w:rPr>
          <w:rFonts w:cs="Times New Roman"/>
          <w:b/>
          <w:i/>
          <w:rPrChange w:id="513" w:author="Microsoft Office User" w:date="2021-12-30T16:31:00Z">
            <w:rPr/>
          </w:rPrChange>
        </w:rPr>
        <w:t>Mounting</w:t>
      </w:r>
      <w:ins w:id="514" w:author="Microsoft Office User" w:date="2021-12-30T15:59:00Z">
        <w:r w:rsidR="0050337B" w:rsidRPr="004B76F6">
          <w:rPr>
            <w:rFonts w:cs="Times New Roman"/>
            <w:b/>
            <w:i/>
            <w:rPrChange w:id="515" w:author="Microsoft Office User" w:date="2021-12-30T16:31:00Z">
              <w:rPr>
                <w:rFonts w:cs="Times New Roman"/>
                <w:b/>
              </w:rPr>
            </w:rPrChange>
          </w:rPr>
          <w:t>:</w:t>
        </w:r>
      </w:ins>
    </w:p>
    <w:p w14:paraId="47662F0E" w14:textId="7CCF42E2" w:rsidR="00427688" w:rsidDel="00567B72" w:rsidRDefault="00C47516" w:rsidP="00061F01">
      <w:pPr>
        <w:spacing w:line="480" w:lineRule="auto"/>
        <w:ind w:firstLine="360"/>
        <w:jc w:val="both"/>
        <w:rPr>
          <w:del w:id="516" w:author="Microsoft Office User" w:date="2021-12-30T16:47:00Z"/>
          <w:rFonts w:eastAsia="Times New Roman" w:cs="Times New Roman"/>
        </w:rPr>
        <w:pPrChange w:id="517" w:author="Microsoft Office User" w:date="2021-12-30T18:45:00Z">
          <w:pPr>
            <w:spacing w:line="480" w:lineRule="auto"/>
            <w:ind w:firstLine="360"/>
          </w:pPr>
        </w:pPrChange>
      </w:pPr>
      <w:r>
        <w:rPr>
          <w:rFonts w:eastAsia="Times New Roman" w:cs="Times New Roman"/>
        </w:rPr>
        <w:t xml:space="preserve">After around </w:t>
      </w:r>
      <w:r w:rsidR="000B5843">
        <w:rPr>
          <w:rFonts w:eastAsia="Times New Roman" w:cs="Times New Roman"/>
        </w:rPr>
        <w:t>1</w:t>
      </w:r>
      <w:r>
        <w:rPr>
          <w:rFonts w:eastAsia="Times New Roman" w:cs="Times New Roman"/>
        </w:rPr>
        <w:t xml:space="preserve">0km, </w:t>
      </w:r>
      <w:r w:rsidR="00404C6F">
        <w:rPr>
          <w:rFonts w:eastAsia="Times New Roman" w:cs="Times New Roman"/>
        </w:rPr>
        <w:t xml:space="preserve">the </w:t>
      </w:r>
      <w:r w:rsidR="006231E3">
        <w:rPr>
          <w:rFonts w:eastAsia="Times New Roman" w:cs="Times New Roman"/>
        </w:rPr>
        <w:t>optimal</w:t>
      </w:r>
      <w:r w:rsidR="00404C6F">
        <w:rPr>
          <w:rFonts w:eastAsia="Times New Roman" w:cs="Times New Roman"/>
        </w:rPr>
        <w:t xml:space="preserve"> height for both towers to project is 10m</w:t>
      </w:r>
      <w:sdt>
        <w:sdtPr>
          <w:rPr>
            <w:rFonts w:eastAsia="Times New Roman" w:cs="Times New Roman"/>
          </w:rPr>
          <w:id w:val="-1949238375"/>
          <w:citation/>
        </w:sdtPr>
        <w:sdtEndPr/>
        <w:sdtContent>
          <w:r w:rsidR="00404C6F">
            <w:rPr>
              <w:rFonts w:eastAsia="Times New Roman" w:cs="Times New Roman"/>
            </w:rPr>
            <w:fldChar w:fldCharType="begin"/>
          </w:r>
          <w:r w:rsidR="005D2B38">
            <w:rPr>
              <w:rFonts w:eastAsia="Times New Roman" w:cs="Times New Roman"/>
            </w:rPr>
            <w:instrText xml:space="preserve">CITATION Dav14 \l 1033 </w:instrText>
          </w:r>
          <w:r w:rsidR="00404C6F">
            <w:rPr>
              <w:rFonts w:eastAsia="Times New Roman" w:cs="Times New Roman"/>
            </w:rPr>
            <w:fldChar w:fldCharType="separate"/>
          </w:r>
          <w:r w:rsidR="008F572D">
            <w:rPr>
              <w:rFonts w:eastAsia="Times New Roman" w:cs="Times New Roman"/>
              <w:noProof/>
            </w:rPr>
            <w:t xml:space="preserve"> </w:t>
          </w:r>
          <w:r w:rsidR="008F572D" w:rsidRPr="008F572D">
            <w:rPr>
              <w:rFonts w:eastAsia="Times New Roman" w:cs="Times New Roman"/>
              <w:noProof/>
            </w:rPr>
            <w:t>(Stern, 2014)</w:t>
          </w:r>
          <w:r w:rsidR="00404C6F">
            <w:rPr>
              <w:rFonts w:eastAsia="Times New Roman" w:cs="Times New Roman"/>
            </w:rPr>
            <w:fldChar w:fldCharType="end"/>
          </w:r>
        </w:sdtContent>
      </w:sdt>
      <w:r w:rsidR="00404C6F">
        <w:rPr>
          <w:rFonts w:eastAsia="Times New Roman" w:cs="Times New Roman"/>
        </w:rPr>
        <w:t xml:space="preserve">. </w:t>
      </w:r>
      <w:r w:rsidR="006231E3">
        <w:rPr>
          <w:rFonts w:eastAsia="Times New Roman" w:cs="Times New Roman"/>
        </w:rPr>
        <w:t xml:space="preserve">It would allow transmitters to </w:t>
      </w:r>
      <w:r>
        <w:rPr>
          <w:rFonts w:eastAsia="Times New Roman" w:cs="Times New Roman"/>
        </w:rPr>
        <w:t>transmit over obstacles, even accounting for the earth’s curvature</w:t>
      </w:r>
      <w:ins w:id="518" w:author="Microsoft Office User" w:date="2021-12-30T16:06:00Z">
        <w:r w:rsidR="007D3C50">
          <w:rPr>
            <w:rFonts w:eastAsia="Times New Roman" w:cs="Times New Roman"/>
          </w:rPr>
          <w:t xml:space="preserve"> which was </w:t>
        </w:r>
      </w:ins>
      <w:ins w:id="519" w:author="Microsoft Office User" w:date="2021-12-30T16:27:00Z">
        <w:r w:rsidR="00C06DEF">
          <w:rPr>
            <w:rFonts w:eastAsia="Times New Roman" w:cs="Times New Roman"/>
          </w:rPr>
          <w:t>calculated</w:t>
        </w:r>
      </w:ins>
      <w:r>
        <w:rPr>
          <w:rFonts w:eastAsia="Times New Roman" w:cs="Times New Roman"/>
        </w:rPr>
        <w:t>.</w:t>
      </w:r>
      <w:r w:rsidR="005C5031">
        <w:rPr>
          <w:rFonts w:eastAsia="Times New Roman" w:cs="Times New Roman"/>
        </w:rPr>
        <w:t xml:space="preserve"> </w:t>
      </w:r>
      <w:ins w:id="520" w:author="Ayush Nayak" w:date="2021-12-29T20:37:00Z">
        <w:r w:rsidR="001C7027">
          <w:rPr>
            <w:rFonts w:eastAsia="Times New Roman" w:cs="Times New Roman"/>
          </w:rPr>
          <w:t>Early on in testing,</w:t>
        </w:r>
      </w:ins>
      <w:ins w:id="521" w:author="Ayush Nayak" w:date="2021-12-29T20:38:00Z">
        <w:r w:rsidR="001C7027">
          <w:rPr>
            <w:rFonts w:eastAsia="Times New Roman" w:cs="Times New Roman"/>
          </w:rPr>
          <w:t xml:space="preserve"> </w:t>
        </w:r>
        <w:del w:id="522" w:author="Microsoft Office User" w:date="2021-12-30T16:47:00Z">
          <w:r w:rsidR="001C7027" w:rsidDel="00FB10AA">
            <w:rPr>
              <w:rFonts w:eastAsia="Times New Roman" w:cs="Times New Roman"/>
            </w:rPr>
            <w:delText>simple</w:delText>
          </w:r>
        </w:del>
      </w:ins>
      <w:ins w:id="523" w:author="Ayush Nayak" w:date="2021-12-29T20:37:00Z">
        <w:del w:id="524" w:author="Microsoft Office User" w:date="2021-12-30T16:47:00Z">
          <w:r w:rsidR="001C7027" w:rsidDel="00FB10AA">
            <w:rPr>
              <w:rFonts w:eastAsia="Times New Roman" w:cs="Times New Roman"/>
            </w:rPr>
            <w:delText xml:space="preserve"> </w:delText>
          </w:r>
        </w:del>
        <w:r w:rsidR="001C7027">
          <w:rPr>
            <w:rFonts w:eastAsia="Times New Roman" w:cs="Times New Roman"/>
          </w:rPr>
          <w:t xml:space="preserve">clamps will be used to </w:t>
        </w:r>
      </w:ins>
      <w:ins w:id="525" w:author="Microsoft Office User" w:date="2021-12-30T16:47:00Z">
        <w:r w:rsidR="00FB10AA">
          <w:rPr>
            <w:rFonts w:eastAsia="Times New Roman" w:cs="Times New Roman"/>
          </w:rPr>
          <w:t xml:space="preserve">keep </w:t>
        </w:r>
      </w:ins>
      <w:ins w:id="526" w:author="Ayush Nayak" w:date="2021-12-29T20:37:00Z">
        <w:del w:id="527" w:author="Microsoft Office User" w:date="2021-12-30T16:47:00Z">
          <w:r w:rsidR="001C7027" w:rsidDel="00FB10AA">
            <w:rPr>
              <w:rFonts w:eastAsia="Times New Roman" w:cs="Times New Roman"/>
            </w:rPr>
            <w:delText xml:space="preserve">clamp </w:delText>
          </w:r>
        </w:del>
        <w:r w:rsidR="001C7027">
          <w:rPr>
            <w:rFonts w:eastAsia="Times New Roman" w:cs="Times New Roman"/>
          </w:rPr>
          <w:t xml:space="preserve">individual housings to a table for testing. </w:t>
        </w:r>
      </w:ins>
      <w:del w:id="528" w:author="Ayush Nayak" w:date="2021-12-29T20:37:00Z">
        <w:r w:rsidR="007855E3" w:rsidDel="001C7027">
          <w:rPr>
            <w:rFonts w:eastAsia="Times New Roman" w:cs="Times New Roman"/>
          </w:rPr>
          <w:delText>For the purposes of this proposal,</w:delText>
        </w:r>
      </w:del>
      <w:ins w:id="529" w:author="Ayush Nayak" w:date="2021-12-29T20:37:00Z">
        <w:r w:rsidR="001C7027">
          <w:rPr>
            <w:rFonts w:eastAsia="Times New Roman" w:cs="Times New Roman"/>
          </w:rPr>
          <w:t>For more advanced testing,</w:t>
        </w:r>
      </w:ins>
      <w:r w:rsidR="007855E3">
        <w:rPr>
          <w:rFonts w:eastAsia="Times New Roman" w:cs="Times New Roman"/>
        </w:rPr>
        <w:t xml:space="preserve"> a</w:t>
      </w:r>
      <w:ins w:id="530" w:author="Ayush Nayak" w:date="2021-12-29T20:37:00Z">
        <w:r w:rsidR="001C7027">
          <w:rPr>
            <w:rFonts w:eastAsia="Times New Roman" w:cs="Times New Roman"/>
          </w:rPr>
          <w:t xml:space="preserve"> two</w:t>
        </w:r>
      </w:ins>
      <w:r w:rsidR="007855E3">
        <w:rPr>
          <w:rFonts w:eastAsia="Times New Roman" w:cs="Times New Roman"/>
        </w:rPr>
        <w:t xml:space="preserve"> simple </w:t>
      </w:r>
      <w:proofErr w:type="spellStart"/>
      <w:r w:rsidR="007855E3">
        <w:rPr>
          <w:rFonts w:eastAsia="Times New Roman" w:cs="Times New Roman"/>
        </w:rPr>
        <w:t>Celesteron</w:t>
      </w:r>
      <w:proofErr w:type="spellEnd"/>
      <w:r w:rsidR="007855E3">
        <w:rPr>
          <w:rFonts w:eastAsia="Times New Roman" w:cs="Times New Roman"/>
        </w:rPr>
        <w:t xml:space="preserve"> telescope mount</w:t>
      </w:r>
      <w:ins w:id="531" w:author="Ayush Nayak" w:date="2021-12-29T20:37:00Z">
        <w:r w:rsidR="001C7027">
          <w:rPr>
            <w:rFonts w:eastAsia="Times New Roman" w:cs="Times New Roman"/>
          </w:rPr>
          <w:t>s</w:t>
        </w:r>
      </w:ins>
      <w:r w:rsidR="007855E3">
        <w:rPr>
          <w:rFonts w:eastAsia="Times New Roman" w:cs="Times New Roman"/>
        </w:rPr>
        <w:t xml:space="preserve"> will be used</w:t>
      </w:r>
      <w:ins w:id="532" w:author="Ayush Nayak" w:date="2021-12-29T20:37:00Z">
        <w:r w:rsidR="001C7027">
          <w:rPr>
            <w:rFonts w:eastAsia="Times New Roman" w:cs="Times New Roman"/>
          </w:rPr>
          <w:t xml:space="preserve">, one for the receiver and one for the transmitter (in the final design, each </w:t>
        </w:r>
        <w:del w:id="533" w:author="Microsoft Office User" w:date="2021-12-30T15:43:00Z">
          <w:r w:rsidR="001C7027" w:rsidDel="001629BA">
            <w:rPr>
              <w:rFonts w:eastAsia="Times New Roman" w:cs="Times New Roman"/>
            </w:rPr>
            <w:delText xml:space="preserve">“repeater” </w:delText>
          </w:r>
        </w:del>
      </w:ins>
      <w:ins w:id="534" w:author="Microsoft Office User" w:date="2021-12-30T15:43:00Z">
        <w:r w:rsidR="001629BA">
          <w:rPr>
            <w:rFonts w:eastAsia="Times New Roman" w:cs="Times New Roman"/>
          </w:rPr>
          <w:t xml:space="preserve">module </w:t>
        </w:r>
      </w:ins>
      <w:ins w:id="535" w:author="Ayush Nayak" w:date="2021-12-29T20:37:00Z">
        <w:r w:rsidR="001C7027">
          <w:rPr>
            <w:rFonts w:eastAsia="Times New Roman" w:cs="Times New Roman"/>
          </w:rPr>
          <w:t>will house two transmitters and receivers</w:t>
        </w:r>
      </w:ins>
      <w:ins w:id="536" w:author="Microsoft Office User" w:date="2021-12-30T15:43:00Z">
        <w:r w:rsidR="001629BA">
          <w:rPr>
            <w:rFonts w:eastAsia="Times New Roman" w:cs="Times New Roman"/>
          </w:rPr>
          <w:t xml:space="preserve"> for </w:t>
        </w:r>
      </w:ins>
      <w:ins w:id="537" w:author="Microsoft Office User" w:date="2021-12-30T15:59:00Z">
        <w:r w:rsidR="0050337B">
          <w:rPr>
            <w:rFonts w:eastAsia="Times New Roman" w:cs="Times New Roman"/>
          </w:rPr>
          <w:t>two-way</w:t>
        </w:r>
      </w:ins>
      <w:ins w:id="538" w:author="Microsoft Office User" w:date="2021-12-30T15:43:00Z">
        <w:r w:rsidR="001629BA">
          <w:rPr>
            <w:rFonts w:eastAsia="Times New Roman" w:cs="Times New Roman"/>
          </w:rPr>
          <w:t xml:space="preserve"> data transfer</w:t>
        </w:r>
      </w:ins>
      <w:ins w:id="539" w:author="Ayush Nayak" w:date="2021-12-29T20:37:00Z">
        <w:r w:rsidR="001C7027">
          <w:rPr>
            <w:rFonts w:eastAsia="Times New Roman" w:cs="Times New Roman"/>
          </w:rPr>
          <w:t xml:space="preserve">, but for testing only one is needed of </w:t>
        </w:r>
      </w:ins>
      <w:del w:id="540" w:author="Ayush Nayak" w:date="2021-12-29T22:21:00Z">
        <w:r w:rsidR="007855E3" w:rsidDel="00A35CF3">
          <w:rPr>
            <w:rFonts w:eastAsia="Times New Roman" w:cs="Times New Roman"/>
          </w:rPr>
          <w:delText>.</w:delText>
        </w:r>
      </w:del>
      <w:ins w:id="541" w:author="Ayush Nayak" w:date="2021-12-29T22:21:00Z">
        <w:r w:rsidR="00A35CF3">
          <w:rPr>
            <w:rFonts w:eastAsia="Times New Roman" w:cs="Times New Roman"/>
          </w:rPr>
          <w:t>each</w:t>
        </w:r>
      </w:ins>
      <w:ins w:id="542" w:author="Microsoft Office User" w:date="2021-12-30T16:50:00Z">
        <w:r w:rsidR="00C94D72">
          <w:rPr>
            <w:rFonts w:eastAsia="Times New Roman" w:cs="Times New Roman"/>
          </w:rPr>
          <w:t>)</w:t>
        </w:r>
      </w:ins>
      <w:ins w:id="543" w:author="Ayush Nayak" w:date="2021-12-29T22:21:00Z">
        <w:r w:rsidR="00A35CF3">
          <w:rPr>
            <w:rFonts w:eastAsia="Times New Roman" w:cs="Times New Roman"/>
          </w:rPr>
          <w:t>.</w:t>
        </w:r>
      </w:ins>
      <w:r w:rsidR="007855E3">
        <w:rPr>
          <w:rFonts w:eastAsia="Times New Roman" w:cs="Times New Roman"/>
        </w:rPr>
        <w:t xml:space="preserve"> Telescopes have the same needs as this system, </w:t>
      </w:r>
      <w:ins w:id="544" w:author="Microsoft Office User" w:date="2021-12-30T18:46:00Z">
        <w:r w:rsidR="00061F01">
          <w:rPr>
            <w:rFonts w:eastAsia="Times New Roman" w:cs="Times New Roman"/>
          </w:rPr>
          <w:t>extremely</w:t>
        </w:r>
      </w:ins>
      <w:ins w:id="545" w:author="Microsoft Office User" w:date="2021-12-30T18:45:00Z">
        <w:r w:rsidR="00061F01">
          <w:rPr>
            <w:rFonts w:eastAsia="Times New Roman" w:cs="Times New Roman"/>
          </w:rPr>
          <w:t xml:space="preserve"> fine pointing, and so one is used to finely tune aiming for the testing portion</w:t>
        </w:r>
      </w:ins>
      <w:del w:id="546" w:author="Microsoft Office User" w:date="2021-12-30T18:45:00Z">
        <w:r w:rsidR="007855E3" w:rsidDel="00061F01">
          <w:rPr>
            <w:rFonts w:eastAsia="Times New Roman" w:cs="Times New Roman"/>
          </w:rPr>
          <w:delText xml:space="preserve">extremely small movement causing huge inaccuracy, </w:delText>
        </w:r>
      </w:del>
      <w:ins w:id="547" w:author="Microsoft Office User" w:date="2021-12-30T18:45:00Z">
        <w:r w:rsidR="00061F01">
          <w:rPr>
            <w:rFonts w:eastAsia="Times New Roman" w:cs="Times New Roman"/>
          </w:rPr>
          <w:t xml:space="preserve">. </w:t>
        </w:r>
      </w:ins>
      <w:del w:id="548" w:author="Microsoft Office User" w:date="2021-12-30T18:45:00Z">
        <w:r w:rsidR="007855E3" w:rsidDel="00061F01">
          <w:rPr>
            <w:rFonts w:eastAsia="Times New Roman" w:cs="Times New Roman"/>
          </w:rPr>
          <w:delText xml:space="preserve">and </w:delText>
        </w:r>
      </w:del>
      <w:ins w:id="549" w:author="Microsoft Office User" w:date="2021-12-30T18:45:00Z">
        <w:r w:rsidR="00061F01">
          <w:rPr>
            <w:rFonts w:eastAsia="Times New Roman" w:cs="Times New Roman"/>
          </w:rPr>
          <w:t>S</w:t>
        </w:r>
      </w:ins>
      <w:del w:id="550" w:author="Microsoft Office User" w:date="2021-12-30T18:45:00Z">
        <w:r w:rsidR="007855E3" w:rsidDel="00061F01">
          <w:rPr>
            <w:rFonts w:eastAsia="Times New Roman" w:cs="Times New Roman"/>
          </w:rPr>
          <w:delText>s</w:delText>
        </w:r>
      </w:del>
      <w:r w:rsidR="007855E3">
        <w:rPr>
          <w:rFonts w:eastAsia="Times New Roman" w:cs="Times New Roman"/>
        </w:rPr>
        <w:t xml:space="preserve">ince the curvature of the Earth isn’t a </w:t>
      </w:r>
      <w:ins w:id="551" w:author="Microsoft Office User" w:date="2021-12-30T18:45:00Z">
        <w:r w:rsidR="00061F01">
          <w:rPr>
            <w:rFonts w:eastAsia="Times New Roman" w:cs="Times New Roman"/>
          </w:rPr>
          <w:t xml:space="preserve">huge </w:t>
        </w:r>
      </w:ins>
      <w:r w:rsidR="007855E3">
        <w:rPr>
          <w:rFonts w:eastAsia="Times New Roman" w:cs="Times New Roman"/>
        </w:rPr>
        <w:t xml:space="preserve">factor over just 5-6 km, </w:t>
      </w:r>
      <w:del w:id="552" w:author="Microsoft Office User" w:date="2021-12-30T18:45:00Z">
        <w:r w:rsidR="007855E3" w:rsidDel="00061F01">
          <w:rPr>
            <w:rFonts w:eastAsia="Times New Roman" w:cs="Times New Roman"/>
          </w:rPr>
          <w:delText>the initial testing distance of this project,</w:delText>
        </w:r>
        <w:r w:rsidR="006231E3" w:rsidDel="00061F01">
          <w:rPr>
            <w:rFonts w:eastAsia="Times New Roman" w:cs="Times New Roman"/>
          </w:rPr>
          <w:delText xml:space="preserve"> </w:delText>
        </w:r>
      </w:del>
      <w:del w:id="553" w:author="Microsoft Office User" w:date="2021-12-30T10:14:00Z">
        <w:r w:rsidR="006231E3" w:rsidDel="005D652D">
          <w:rPr>
            <w:rFonts w:eastAsia="Times New Roman" w:cs="Times New Roman"/>
          </w:rPr>
          <w:delText xml:space="preserve">the curvature of the </w:delText>
        </w:r>
        <w:r w:rsidR="009E2494" w:rsidDel="005D652D">
          <w:rPr>
            <w:rFonts w:eastAsia="Times New Roman" w:cs="Times New Roman"/>
          </w:rPr>
          <w:delText>Ea</w:delText>
        </w:r>
        <w:r w:rsidR="006722E8" w:rsidDel="005D652D">
          <w:rPr>
            <w:rFonts w:eastAsia="Times New Roman" w:cs="Times New Roman"/>
          </w:rPr>
          <w:delText>r</w:delText>
        </w:r>
        <w:r w:rsidR="009E2494" w:rsidDel="005D652D">
          <w:rPr>
            <w:rFonts w:eastAsia="Times New Roman" w:cs="Times New Roman"/>
          </w:rPr>
          <w:delText>th</w:delText>
        </w:r>
        <w:r w:rsidR="007855E3" w:rsidDel="005D652D">
          <w:rPr>
            <w:rFonts w:eastAsia="Times New Roman" w:cs="Times New Roman"/>
          </w:rPr>
          <w:delText xml:space="preserve"> isn’t a huge consideration</w:delText>
        </w:r>
      </w:del>
      <w:ins w:id="554" w:author="Microsoft Office User" w:date="2021-12-30T10:14:00Z">
        <w:r w:rsidR="005D652D">
          <w:rPr>
            <w:rFonts w:eastAsia="Times New Roman" w:cs="Times New Roman"/>
          </w:rPr>
          <w:t>it isn’t a huge consideration</w:t>
        </w:r>
      </w:ins>
      <w:ins w:id="555" w:author="Microsoft Office User" w:date="2021-12-30T18:45:00Z">
        <w:r w:rsidR="00061F01">
          <w:rPr>
            <w:rFonts w:eastAsia="Times New Roman" w:cs="Times New Roman"/>
          </w:rPr>
          <w:t xml:space="preserve"> for the testing phases of this project</w:t>
        </w:r>
      </w:ins>
      <w:r w:rsidR="007855E3">
        <w:rPr>
          <w:rFonts w:eastAsia="Times New Roman" w:cs="Times New Roman"/>
        </w:rPr>
        <w:t>.</w:t>
      </w:r>
      <w:del w:id="556" w:author="Microsoft Office User" w:date="2021-12-30T18:45:00Z">
        <w:r w:rsidR="007855E3" w:rsidDel="00061F01">
          <w:rPr>
            <w:rFonts w:eastAsia="Times New Roman" w:cs="Times New Roman"/>
          </w:rPr>
          <w:delText xml:space="preserve"> </w:delText>
        </w:r>
        <w:r w:rsidDel="00061F01">
          <w:rPr>
            <w:rFonts w:eastAsia="Times New Roman" w:cs="Times New Roman"/>
          </w:rPr>
          <w:delText xml:space="preserve">For the </w:delText>
        </w:r>
        <w:r w:rsidR="000B5843" w:rsidDel="00061F01">
          <w:rPr>
            <w:rFonts w:eastAsia="Times New Roman" w:cs="Times New Roman"/>
          </w:rPr>
          <w:delText>1</w:delText>
        </w:r>
        <w:r w:rsidDel="00061F01">
          <w:rPr>
            <w:rFonts w:eastAsia="Times New Roman" w:cs="Times New Roman"/>
          </w:rPr>
          <w:delText>0</w:delText>
        </w:r>
      </w:del>
      <w:ins w:id="557" w:author="Nayak, Ayush" w:date="2021-12-30T12:01:00Z">
        <w:del w:id="558" w:author="Microsoft Office User" w:date="2021-12-30T18:45:00Z">
          <w:r w:rsidR="00E77A19" w:rsidDel="00061F01">
            <w:rPr>
              <w:rFonts w:eastAsia="Times New Roman" w:cs="Times New Roman"/>
            </w:rPr>
            <w:delText xml:space="preserve"> </w:delText>
          </w:r>
        </w:del>
      </w:ins>
      <w:del w:id="559" w:author="Microsoft Office User" w:date="2021-12-30T18:45:00Z">
        <w:r w:rsidDel="00061F01">
          <w:rPr>
            <w:rFonts w:eastAsia="Times New Roman" w:cs="Times New Roman"/>
          </w:rPr>
          <w:delText>km test, the telescope mounts can be on top of platforms or hills without obstruction</w:delText>
        </w:r>
      </w:del>
      <w:del w:id="560" w:author="Microsoft Office User" w:date="2021-12-30T17:01:00Z">
        <w:r w:rsidDel="00D50E78">
          <w:rPr>
            <w:rFonts w:eastAsia="Times New Roman" w:cs="Times New Roman"/>
          </w:rPr>
          <w:delText>.</w:delText>
        </w:r>
      </w:del>
      <w:del w:id="561" w:author="Microsoft Office User" w:date="2021-12-30T17:00:00Z">
        <w:r w:rsidDel="00D50E78">
          <w:rPr>
            <w:rFonts w:eastAsia="Times New Roman" w:cs="Times New Roman"/>
          </w:rPr>
          <w:delText xml:space="preserve"> </w:delText>
        </w:r>
      </w:del>
      <w:ins w:id="562" w:author="Nayak, Ayush" w:date="2021-12-30T12:01:00Z">
        <w:del w:id="563" w:author="Microsoft Office User" w:date="2021-12-30T17:00:00Z">
          <w:r w:rsidR="00E77A19" w:rsidDel="00D50E78">
            <w:rPr>
              <w:rFonts w:eastAsia="Times New Roman" w:cs="Times New Roman"/>
            </w:rPr>
            <w:delText>The</w:delText>
          </w:r>
        </w:del>
      </w:ins>
      <w:del w:id="564" w:author="Microsoft Office User" w:date="2021-12-30T17:00:00Z">
        <w:r w:rsidR="002830A4" w:rsidDel="00D50E78">
          <w:rPr>
            <w:rFonts w:eastAsia="Times New Roman" w:cs="Times New Roman"/>
          </w:rPr>
          <w:delText xml:space="preserve">A platform </w:delText>
        </w:r>
      </w:del>
      <w:ins w:id="565" w:author="Nayak, Ayush" w:date="2021-12-30T12:02:00Z">
        <w:del w:id="566" w:author="Microsoft Office User" w:date="2021-12-30T17:00:00Z">
          <w:r w:rsidR="00E77A19" w:rsidDel="00D50E78">
            <w:rPr>
              <w:rFonts w:eastAsia="Times New Roman" w:cs="Times New Roman"/>
            </w:rPr>
            <w:delText xml:space="preserve">full system </w:delText>
          </w:r>
        </w:del>
      </w:ins>
      <w:ins w:id="567" w:author="Nayak, Ayush" w:date="2021-12-30T12:01:00Z">
        <w:del w:id="568" w:author="Microsoft Office User" w:date="2021-12-30T17:00:00Z">
          <w:r w:rsidR="00E77A19" w:rsidDel="00D50E78">
            <w:rPr>
              <w:rFonts w:eastAsia="Times New Roman" w:cs="Times New Roman"/>
            </w:rPr>
            <w:delText xml:space="preserve">shown </w:delText>
          </w:r>
        </w:del>
      </w:ins>
      <w:del w:id="569" w:author="Microsoft Office User" w:date="2021-12-30T17:00:00Z">
        <w:r w:rsidR="002830A4" w:rsidDel="00D50E78">
          <w:rPr>
            <w:rFonts w:eastAsia="Times New Roman" w:cs="Times New Roman"/>
          </w:rPr>
          <w:delText>is shown to the right</w:delText>
        </w:r>
      </w:del>
      <w:ins w:id="570" w:author="Nayak, Ayush" w:date="2021-12-30T12:01:00Z">
        <w:del w:id="571" w:author="Microsoft Office User" w:date="2021-12-30T17:00:00Z">
          <w:r w:rsidR="00E77A19" w:rsidDel="00D50E78">
            <w:rPr>
              <w:rFonts w:eastAsia="Times New Roman" w:cs="Times New Roman"/>
            </w:rPr>
            <w:delText>above</w:delText>
          </w:r>
        </w:del>
      </w:ins>
      <w:del w:id="572" w:author="Microsoft Office User" w:date="2021-12-30T16:02:00Z">
        <w:r w:rsidR="002830A4" w:rsidDel="00C63879">
          <w:rPr>
            <w:rFonts w:eastAsia="Times New Roman" w:cs="Times New Roman"/>
          </w:rPr>
          <w:delText xml:space="preserve">, this is mounted via screws onto the Telescope mount. </w:delText>
        </w:r>
      </w:del>
      <w:ins w:id="573" w:author="Microsoft Office User" w:date="2021-12-30T16:48:00Z">
        <w:r w:rsidR="00567B72" w:rsidRPr="00567B72">
          <w:rPr>
            <w:rFonts w:eastAsia="Times New Roman" w:cs="Times New Roman"/>
            <w:color w:val="FFFFFF" w:themeColor="background1"/>
            <w:rPrChange w:id="574" w:author="Microsoft Office User" w:date="2021-12-30T16:48:00Z">
              <w:rPr>
                <w:rFonts w:eastAsia="Times New Roman" w:cs="Times New Roman"/>
              </w:rPr>
            </w:rPrChange>
          </w:rPr>
          <w:tab/>
          <w:t>.</w:t>
        </w:r>
        <w:r w:rsidR="00567B72">
          <w:rPr>
            <w:rFonts w:eastAsia="Times New Roman" w:cs="Times New Roman"/>
            <w:b/>
          </w:rPr>
          <w:t xml:space="preserve">              </w:t>
        </w:r>
        <w:r w:rsidR="00567B72">
          <w:rPr>
            <w:rFonts w:eastAsia="Times New Roman" w:cs="Times New Roman"/>
            <w:b/>
          </w:rPr>
          <w:br/>
        </w:r>
      </w:ins>
    </w:p>
    <w:p w14:paraId="020824B3" w14:textId="495BC6D0" w:rsidR="00102F6A" w:rsidRPr="004B76F6" w:rsidDel="00B46DCB" w:rsidRDefault="00102F6A" w:rsidP="00061F01">
      <w:pPr>
        <w:spacing w:line="480" w:lineRule="auto"/>
        <w:jc w:val="both"/>
        <w:rPr>
          <w:del w:id="575" w:author="Microsoft Office User" w:date="2021-12-30T16:30:00Z"/>
          <w:rFonts w:eastAsia="Times New Roman" w:cs="Times New Roman"/>
          <w:b/>
        </w:rPr>
        <w:pPrChange w:id="576" w:author="Microsoft Office User" w:date="2021-12-30T18:45:00Z">
          <w:pPr>
            <w:spacing w:line="480" w:lineRule="auto"/>
          </w:pPr>
        </w:pPrChange>
      </w:pPr>
      <w:r w:rsidRPr="00805972">
        <w:rPr>
          <w:rFonts w:eastAsia="Times New Roman" w:cs="Times New Roman"/>
          <w:b/>
        </w:rPr>
        <w:t>Goals</w:t>
      </w:r>
      <w:ins w:id="577" w:author="Microsoft Office User" w:date="2021-12-30T16:54:00Z">
        <w:r w:rsidR="00890A74">
          <w:rPr>
            <w:rFonts w:eastAsia="Times New Roman" w:cs="Times New Roman"/>
            <w:b/>
          </w:rPr>
          <w:t xml:space="preserve"> &amp; </w:t>
        </w:r>
      </w:ins>
      <w:del w:id="578" w:author="Microsoft Office User" w:date="2021-12-30T16:54:00Z">
        <w:r w:rsidR="00FF31B4" w:rsidRPr="00805972" w:rsidDel="00890A74">
          <w:rPr>
            <w:rFonts w:eastAsia="Times New Roman" w:cs="Times New Roman"/>
            <w:b/>
          </w:rPr>
          <w:delText>/</w:delText>
        </w:r>
      </w:del>
      <w:del w:id="579" w:author="Microsoft Office User" w:date="2021-12-30T16:31:00Z">
        <w:r w:rsidR="00FF31B4" w:rsidRPr="004B76F6" w:rsidDel="004B76F6">
          <w:rPr>
            <w:rFonts w:eastAsia="Times New Roman" w:cs="Times New Roman"/>
            <w:b/>
          </w:rPr>
          <w:delText xml:space="preserve"> </w:delText>
        </w:r>
      </w:del>
      <w:r w:rsidR="00FF31B4" w:rsidRPr="004B76F6">
        <w:rPr>
          <w:rFonts w:eastAsia="Times New Roman" w:cs="Times New Roman"/>
          <w:b/>
        </w:rPr>
        <w:t>Timeline:</w:t>
      </w:r>
      <w:ins w:id="580" w:author="Microsoft Office User" w:date="2021-12-30T16:54:00Z">
        <w:r w:rsidR="00890A74">
          <w:rPr>
            <w:rFonts w:eastAsia="Times New Roman" w:cs="Times New Roman"/>
            <w:b/>
          </w:rPr>
          <w:tab/>
        </w:r>
      </w:ins>
      <w:ins w:id="581" w:author="Microsoft Office User" w:date="2021-12-30T16:30:00Z">
        <w:r w:rsidR="00B46DCB" w:rsidRPr="004B76F6">
          <w:rPr>
            <w:rFonts w:eastAsia="Times New Roman" w:cs="Times New Roman"/>
          </w:rPr>
          <w:t xml:space="preserve"> </w:t>
        </w:r>
        <w:r w:rsidR="00B46DCB" w:rsidRPr="004B76F6">
          <w:rPr>
            <w:rFonts w:eastAsia="Times New Roman" w:cs="Times New Roman"/>
          </w:rPr>
          <w:br/>
          <w:t xml:space="preserve">    </w:t>
        </w:r>
      </w:ins>
    </w:p>
    <w:p w14:paraId="3BE7979E" w14:textId="29C2CCB3" w:rsidR="00FF31B4" w:rsidRPr="004B76F6" w:rsidRDefault="009C4EC9" w:rsidP="00061F01">
      <w:pPr>
        <w:spacing w:line="480" w:lineRule="auto"/>
        <w:jc w:val="both"/>
        <w:rPr>
          <w:rFonts w:eastAsia="Times New Roman" w:cs="Times New Roman"/>
        </w:rPr>
        <w:pPrChange w:id="582" w:author="Microsoft Office User" w:date="2021-12-30T18:45:00Z">
          <w:pPr>
            <w:spacing w:line="480" w:lineRule="auto"/>
          </w:pPr>
        </w:pPrChange>
      </w:pPr>
      <w:del w:id="583" w:author="Microsoft Office User" w:date="2021-12-30T16:30:00Z">
        <w:r w:rsidRPr="004B76F6" w:rsidDel="00B46DCB">
          <w:rPr>
            <w:rFonts w:eastAsia="Times New Roman" w:cs="Times New Roman"/>
          </w:rPr>
          <w:delText xml:space="preserve">    </w:delText>
        </w:r>
      </w:del>
      <w:r w:rsidR="00FF31B4" w:rsidRPr="004B76F6">
        <w:rPr>
          <w:rFonts w:eastAsia="Times New Roman" w:cs="Times New Roman"/>
        </w:rPr>
        <w:t xml:space="preserve">My project is evaluated on three metrics, Distance, Data Transmission Rate, and Accuracy. </w:t>
      </w:r>
      <w:r w:rsidR="00FF31B4" w:rsidRPr="004B76F6">
        <w:rPr>
          <w:rFonts w:eastAsia="Times New Roman" w:cs="Times New Roman"/>
        </w:rPr>
        <w:lastRenderedPageBreak/>
        <w:t>Distance is easily measured, data transmission rate is in hertz, switches seen by the receiver per second. Accuracy is measured in the percent of dropped bits. Error correction will be heavily applied, but having decent initial figures and a high transmission rate, always translates to better outcomes later. I plan on testing my project by recording data through the receiver, to the Arduino, and comparing this data to the initial bit string inputted to the laser.</w:t>
      </w:r>
      <w:ins w:id="584" w:author="Nayak, Ayush" w:date="2021-12-30T11:56:00Z">
        <w:r w:rsidR="00C47D4C" w:rsidRPr="004B76F6">
          <w:rPr>
            <w:rFonts w:eastAsia="Times New Roman" w:cs="Times New Roman"/>
          </w:rPr>
          <w:t xml:space="preserve"> As once I’ve initially built the device, outside of aiming and testing laser specifications, it would be boring to just make higher a</w:t>
        </w:r>
      </w:ins>
      <w:ins w:id="585" w:author="Nayak, Ayush" w:date="2021-12-30T11:57:00Z">
        <w:r w:rsidR="00C47D4C" w:rsidRPr="004B76F6">
          <w:rPr>
            <w:rFonts w:eastAsia="Times New Roman" w:cs="Times New Roman"/>
          </w:rPr>
          <w:t xml:space="preserve">nd higher goals, I’ve decided many of my goals will be attacking bad weather situations, and figuring out how to create an </w:t>
        </w:r>
      </w:ins>
      <w:ins w:id="586" w:author="Nayak, Ayush" w:date="2021-12-30T12:25:00Z">
        <w:r w:rsidR="00440886" w:rsidRPr="004B76F6">
          <w:rPr>
            <w:rFonts w:eastAsia="Times New Roman" w:cs="Times New Roman"/>
          </w:rPr>
          <w:t>aiming</w:t>
        </w:r>
      </w:ins>
      <w:ins w:id="587" w:author="Nayak, Ayush" w:date="2021-12-30T11:57:00Z">
        <w:r w:rsidR="00C47D4C" w:rsidRPr="004B76F6">
          <w:rPr>
            <w:rFonts w:eastAsia="Times New Roman" w:cs="Times New Roman"/>
          </w:rPr>
          <w:t xml:space="preserve"> system</w:t>
        </w:r>
      </w:ins>
      <w:ins w:id="588" w:author="Nayak, Ayush" w:date="2021-12-30T12:17:00Z">
        <w:r w:rsidR="001F26CA" w:rsidRPr="004B76F6">
          <w:rPr>
            <w:rFonts w:eastAsia="Times New Roman" w:cs="Times New Roman"/>
          </w:rPr>
          <w:t xml:space="preserve">, through </w:t>
        </w:r>
        <w:proofErr w:type="spellStart"/>
        <w:r w:rsidR="001F26CA" w:rsidRPr="004B76F6">
          <w:rPr>
            <w:rFonts w:eastAsia="Times New Roman" w:cs="Times New Roman"/>
          </w:rPr>
          <w:t>LoRa</w:t>
        </w:r>
      </w:ins>
      <w:proofErr w:type="spellEnd"/>
      <w:ins w:id="589" w:author="Nayak, Ayush" w:date="2021-12-30T12:25:00Z">
        <w:r w:rsidR="00440886" w:rsidRPr="004B76F6">
          <w:rPr>
            <w:rFonts w:eastAsia="Times New Roman" w:cs="Times New Roman"/>
          </w:rPr>
          <w:t>. While I don’t have servos for durability reasons, communicating intensity information between transmitters can help operators change settings to aim properly.</w:t>
        </w:r>
      </w:ins>
    </w:p>
    <w:p w14:paraId="71A84D9C" w14:textId="11778961" w:rsidR="00FF31B4" w:rsidRPr="007851D8" w:rsidRDefault="00FF31B4">
      <w:pPr>
        <w:spacing w:line="480" w:lineRule="auto"/>
        <w:jc w:val="both"/>
        <w:rPr>
          <w:rFonts w:eastAsia="Times New Roman" w:cs="Times New Roman"/>
          <w:i/>
        </w:rPr>
        <w:pPrChange w:id="590" w:author="Microsoft Office User" w:date="2021-12-30T16:41:00Z">
          <w:pPr>
            <w:spacing w:line="480" w:lineRule="auto"/>
          </w:pPr>
        </w:pPrChange>
      </w:pPr>
      <w:r w:rsidRPr="00FF31B4">
        <w:rPr>
          <w:rFonts w:eastAsia="Times New Roman" w:cs="Times New Roman"/>
          <w:i/>
        </w:rPr>
        <w:t>Goal 1: Super short distance (2 weeks)</w:t>
      </w:r>
      <w:r w:rsidR="007851D8">
        <w:rPr>
          <w:rFonts w:eastAsia="Times New Roman" w:cs="Times New Roman"/>
          <w:i/>
        </w:rPr>
        <w:t xml:space="preserve">: </w:t>
      </w:r>
      <w:r>
        <w:rPr>
          <w:rFonts w:eastAsia="Times New Roman" w:cs="Times New Roman"/>
        </w:rPr>
        <w:t>This is quite simple, getting the receiver above 90% accuracy</w:t>
      </w:r>
      <w:ins w:id="591" w:author="Ayush Nayak" w:date="2021-12-29T23:10:00Z">
        <w:r w:rsidR="005534A8">
          <w:rPr>
            <w:rFonts w:eastAsia="Times New Roman" w:cs="Times New Roman"/>
          </w:rPr>
          <w:t xml:space="preserve"> (no error correction)</w:t>
        </w:r>
      </w:ins>
      <w:r>
        <w:rPr>
          <w:rFonts w:eastAsia="Times New Roman" w:cs="Times New Roman"/>
        </w:rPr>
        <w:t>, at just 10</w:t>
      </w:r>
      <w:r w:rsidR="008635AA">
        <w:rPr>
          <w:rFonts w:eastAsia="Times New Roman" w:cs="Times New Roman"/>
        </w:rPr>
        <w:t>kH</w:t>
      </w:r>
      <w:r>
        <w:rPr>
          <w:rFonts w:eastAsia="Times New Roman" w:cs="Times New Roman"/>
        </w:rPr>
        <w:t>z from a distance of 1 meter. This is more for testing that the technology works, and making sure that the parts themselves are functioning properly.</w:t>
      </w:r>
    </w:p>
    <w:p w14:paraId="3A161902" w14:textId="7E980996" w:rsidR="0009741F" w:rsidRPr="007851D8" w:rsidRDefault="0009741F">
      <w:pPr>
        <w:spacing w:line="480" w:lineRule="auto"/>
        <w:jc w:val="both"/>
        <w:rPr>
          <w:rFonts w:eastAsia="Times New Roman" w:cs="Times New Roman"/>
          <w:i/>
        </w:rPr>
        <w:pPrChange w:id="592" w:author="Microsoft Office User" w:date="2021-12-30T16:41:00Z">
          <w:pPr>
            <w:spacing w:line="480" w:lineRule="auto"/>
          </w:pPr>
        </w:pPrChange>
      </w:pPr>
      <w:r>
        <w:rPr>
          <w:rFonts w:eastAsia="Times New Roman" w:cs="Times New Roman"/>
          <w:i/>
        </w:rPr>
        <w:t xml:space="preserve">Goal </w:t>
      </w:r>
      <w:r w:rsidR="008635AA">
        <w:rPr>
          <w:rFonts w:eastAsia="Times New Roman" w:cs="Times New Roman"/>
          <w:i/>
        </w:rPr>
        <w:t>2</w:t>
      </w:r>
      <w:r>
        <w:rPr>
          <w:rFonts w:eastAsia="Times New Roman" w:cs="Times New Roman"/>
          <w:i/>
        </w:rPr>
        <w:t>: Still short, but</w:t>
      </w:r>
      <w:del w:id="593" w:author="Ayush Nayak" w:date="2021-12-29T16:27:00Z">
        <w:r w:rsidDel="004F0022">
          <w:rPr>
            <w:rFonts w:eastAsia="Times New Roman" w:cs="Times New Roman"/>
            <w:i/>
          </w:rPr>
          <w:delText xml:space="preserve"> </w:delText>
        </w:r>
        <w:commentRangeStart w:id="594"/>
        <w:r w:rsidDel="004F0022">
          <w:rPr>
            <w:rFonts w:eastAsia="Times New Roman" w:cs="Times New Roman"/>
            <w:i/>
          </w:rPr>
          <w:delText>hypersonic</w:delText>
        </w:r>
      </w:del>
      <w:ins w:id="595" w:author="Ayush Nayak" w:date="2021-12-29T16:27:00Z">
        <w:r w:rsidR="004F0022">
          <w:rPr>
            <w:rFonts w:eastAsia="Times New Roman" w:cs="Times New Roman"/>
            <w:i/>
          </w:rPr>
          <w:t xml:space="preserve"> high-speed</w:t>
        </w:r>
      </w:ins>
      <w:r>
        <w:rPr>
          <w:rFonts w:eastAsia="Times New Roman" w:cs="Times New Roman"/>
          <w:i/>
        </w:rPr>
        <w:t xml:space="preserve"> </w:t>
      </w:r>
      <w:commentRangeEnd w:id="594"/>
      <w:r w:rsidR="008B3A86">
        <w:rPr>
          <w:rStyle w:val="CommentReference"/>
        </w:rPr>
        <w:commentReference w:id="594"/>
      </w:r>
      <w:r>
        <w:rPr>
          <w:rFonts w:eastAsia="Times New Roman" w:cs="Times New Roman"/>
          <w:i/>
        </w:rPr>
        <w:t>(5 weeks)</w:t>
      </w:r>
      <w:r w:rsidR="007851D8">
        <w:rPr>
          <w:rFonts w:eastAsia="Times New Roman" w:cs="Times New Roman"/>
          <w:i/>
        </w:rPr>
        <w:t xml:space="preserve">: </w:t>
      </w:r>
      <w:r>
        <w:rPr>
          <w:rFonts w:eastAsia="Times New Roman" w:cs="Times New Roman"/>
        </w:rPr>
        <w:t>1</w:t>
      </w:r>
      <w:r w:rsidR="008A68C7">
        <w:rPr>
          <w:rFonts w:eastAsia="Times New Roman" w:cs="Times New Roman"/>
        </w:rPr>
        <w:t>0</w:t>
      </w:r>
      <w:r>
        <w:rPr>
          <w:rFonts w:eastAsia="Times New Roman" w:cs="Times New Roman"/>
        </w:rPr>
        <w:t xml:space="preserve">0 m, with 90% accuracy, but now at 100 </w:t>
      </w:r>
      <w:r w:rsidR="00E7556C">
        <w:rPr>
          <w:rFonts w:eastAsia="Times New Roman" w:cs="Times New Roman"/>
        </w:rPr>
        <w:t>k</w:t>
      </w:r>
      <w:r>
        <w:rPr>
          <w:rFonts w:eastAsia="Times New Roman" w:cs="Times New Roman"/>
        </w:rPr>
        <w:t>Hz.</w:t>
      </w:r>
    </w:p>
    <w:p w14:paraId="080321DC" w14:textId="13836D4D" w:rsidR="0009741F" w:rsidRPr="007851D8" w:rsidRDefault="0009741F">
      <w:pPr>
        <w:spacing w:line="480" w:lineRule="auto"/>
        <w:jc w:val="both"/>
        <w:rPr>
          <w:rFonts w:eastAsia="Times New Roman" w:cs="Times New Roman"/>
          <w:i/>
        </w:rPr>
        <w:pPrChange w:id="596" w:author="Microsoft Office User" w:date="2021-12-30T16:41:00Z">
          <w:pPr>
            <w:spacing w:line="480" w:lineRule="auto"/>
          </w:pPr>
        </w:pPrChange>
      </w:pPr>
      <w:r>
        <w:rPr>
          <w:rFonts w:eastAsia="Times New Roman" w:cs="Times New Roman"/>
          <w:i/>
        </w:rPr>
        <w:t xml:space="preserve">Goal </w:t>
      </w:r>
      <w:r w:rsidR="008635AA">
        <w:rPr>
          <w:rFonts w:eastAsia="Times New Roman" w:cs="Times New Roman"/>
          <w:i/>
        </w:rPr>
        <w:t>3</w:t>
      </w:r>
      <w:r>
        <w:rPr>
          <w:rFonts w:eastAsia="Times New Roman" w:cs="Times New Roman"/>
          <w:i/>
        </w:rPr>
        <w:t xml:space="preserve">: </w:t>
      </w:r>
      <w:del w:id="597" w:author="Nayak, Ayush" w:date="2021-12-30T11:57:00Z">
        <w:r w:rsidDel="00C47D4C">
          <w:rPr>
            <w:rFonts w:eastAsia="Times New Roman" w:cs="Times New Roman"/>
            <w:i/>
          </w:rPr>
          <w:delText>Not-so-short, but not hypersonic</w:delText>
        </w:r>
      </w:del>
      <w:ins w:id="598" w:author="Nayak, Ayush" w:date="2021-12-30T11:57:00Z">
        <w:r w:rsidR="00C47D4C">
          <w:rPr>
            <w:rFonts w:eastAsia="Times New Roman" w:cs="Times New Roman"/>
            <w:i/>
          </w:rPr>
          <w:t>Dust and rain</w:t>
        </w:r>
      </w:ins>
      <w:r>
        <w:rPr>
          <w:rFonts w:eastAsia="Times New Roman" w:cs="Times New Roman"/>
          <w:i/>
        </w:rPr>
        <w:t xml:space="preserve"> (6 weeks)</w:t>
      </w:r>
      <w:r w:rsidR="007851D8">
        <w:rPr>
          <w:rFonts w:eastAsia="Times New Roman" w:cs="Times New Roman"/>
          <w:i/>
        </w:rPr>
        <w:t>:</w:t>
      </w:r>
      <w:del w:id="599" w:author="Ayush Nayak" w:date="2021-12-29T23:10:00Z">
        <w:r w:rsidR="007851D8" w:rsidDel="001A30DF">
          <w:rPr>
            <w:rFonts w:eastAsia="Times New Roman" w:cs="Times New Roman"/>
            <w:i/>
          </w:rPr>
          <w:delText xml:space="preserve"> </w:delText>
        </w:r>
        <w:r w:rsidDel="001A30DF">
          <w:rPr>
            <w:rFonts w:eastAsia="Times New Roman" w:cs="Times New Roman"/>
          </w:rPr>
          <w:delText>As moving out might pose some problems for maintaining ultrafast speed, so at the 250</w:delText>
        </w:r>
        <w:r w:rsidR="000B5843" w:rsidDel="001A30DF">
          <w:rPr>
            <w:rFonts w:eastAsia="Times New Roman" w:cs="Times New Roman"/>
          </w:rPr>
          <w:delText xml:space="preserve"> </w:delText>
        </w:r>
        <w:r w:rsidDel="001A30DF">
          <w:rPr>
            <w:rFonts w:eastAsia="Times New Roman" w:cs="Times New Roman"/>
          </w:rPr>
          <w:delText>m test, only 1</w:delText>
        </w:r>
        <w:r w:rsidR="000B5843" w:rsidDel="001A30DF">
          <w:rPr>
            <w:rFonts w:eastAsia="Times New Roman" w:cs="Times New Roman"/>
          </w:rPr>
          <w:delText>00 k</w:delText>
        </w:r>
        <w:r w:rsidDel="001A30DF">
          <w:rPr>
            <w:rFonts w:eastAsia="Times New Roman" w:cs="Times New Roman"/>
          </w:rPr>
          <w:delText>Hz is desired.</w:delText>
        </w:r>
      </w:del>
      <w:ins w:id="600" w:author="Ayush Nayak" w:date="2021-12-29T23:10:00Z">
        <w:r w:rsidR="001A30DF">
          <w:rPr>
            <w:rFonts w:eastAsia="Times New Roman" w:cs="Times New Roman"/>
            <w:i/>
          </w:rPr>
          <w:t xml:space="preserve"> </w:t>
        </w:r>
        <w:r w:rsidR="001A30DF" w:rsidRPr="001A30DF">
          <w:rPr>
            <w:rFonts w:eastAsia="Times New Roman" w:cs="Times New Roman"/>
            <w:iCs/>
            <w:rPrChange w:id="601" w:author="Ayush Nayak" w:date="2021-12-29T23:10:00Z">
              <w:rPr>
                <w:rFonts w:eastAsia="Times New Roman" w:cs="Times New Roman"/>
                <w:i/>
              </w:rPr>
            </w:rPrChange>
          </w:rPr>
          <w:t>250m</w:t>
        </w:r>
        <w:r w:rsidR="001A30DF">
          <w:rPr>
            <w:rFonts w:eastAsia="Times New Roman" w:cs="Times New Roman"/>
            <w:iCs/>
          </w:rPr>
          <w:t xml:space="preserve"> 90%</w:t>
        </w:r>
      </w:ins>
      <w:ins w:id="602" w:author="Nayak, Ayush" w:date="2021-12-30T11:57:00Z">
        <w:r w:rsidR="00C47D4C">
          <w:rPr>
            <w:rFonts w:eastAsia="Times New Roman" w:cs="Times New Roman"/>
          </w:rPr>
          <w:t xml:space="preserve"> variable speed. This is a test where the speed and intensity of the laser </w:t>
        </w:r>
      </w:ins>
      <w:ins w:id="603" w:author="Nayak, Ayush" w:date="2021-12-30T11:58:00Z">
        <w:r w:rsidR="00C47D4C">
          <w:rPr>
            <w:rFonts w:eastAsia="Times New Roman" w:cs="Times New Roman"/>
          </w:rPr>
          <w:t>is modulated to attempt to see what data speeds and lens and intensity setups will allow transmission during dusty and rainy situations.</w:t>
        </w:r>
      </w:ins>
      <w:ins w:id="604" w:author="Ayush Nayak" w:date="2021-12-29T23:10:00Z">
        <w:del w:id="605" w:author="Nayak, Ayush" w:date="2021-12-30T11:57:00Z">
          <w:r w:rsidR="001A30DF" w:rsidDel="00C47D4C">
            <w:rPr>
              <w:rFonts w:eastAsia="Times New Roman" w:cs="Times New Roman"/>
              <w:iCs/>
            </w:rPr>
            <w:delText xml:space="preserve"> 100kHz.</w:delText>
          </w:r>
        </w:del>
      </w:ins>
      <w:del w:id="606" w:author="Nayak, Ayush" w:date="2021-12-30T11:57:00Z">
        <w:r w:rsidDel="00C47D4C">
          <w:rPr>
            <w:rFonts w:eastAsia="Times New Roman" w:cs="Times New Roman"/>
          </w:rPr>
          <w:delText xml:space="preserve"> </w:delText>
        </w:r>
        <w:r w:rsidR="000B5843" w:rsidDel="00C47D4C">
          <w:rPr>
            <w:rFonts w:eastAsia="Times New Roman" w:cs="Times New Roman"/>
          </w:rPr>
          <w:delText>A</w:delText>
        </w:r>
        <w:r w:rsidDel="00C47D4C">
          <w:rPr>
            <w:rFonts w:eastAsia="Times New Roman" w:cs="Times New Roman"/>
          </w:rPr>
          <w:delText>iming and solar panels will be added into the package.</w:delText>
        </w:r>
        <w:r w:rsidR="00F257DD" w:rsidDel="00C47D4C">
          <w:rPr>
            <w:rFonts w:eastAsia="Times New Roman" w:cs="Times New Roman"/>
          </w:rPr>
          <w:delText xml:space="preserve"> Tested down an unfinished road very close to my house.</w:delText>
        </w:r>
      </w:del>
    </w:p>
    <w:p w14:paraId="7C6BCC2A" w14:textId="4CD320CF" w:rsidR="0009741F" w:rsidRPr="007851D8" w:rsidRDefault="0009741F">
      <w:pPr>
        <w:spacing w:line="480" w:lineRule="auto"/>
        <w:jc w:val="both"/>
        <w:rPr>
          <w:rFonts w:eastAsia="Times New Roman" w:cs="Times New Roman"/>
          <w:i/>
        </w:rPr>
        <w:pPrChange w:id="607" w:author="Microsoft Office User" w:date="2021-12-30T16:41:00Z">
          <w:pPr>
            <w:spacing w:line="480" w:lineRule="auto"/>
          </w:pPr>
        </w:pPrChange>
      </w:pPr>
      <w:r>
        <w:rPr>
          <w:rFonts w:eastAsia="Times New Roman" w:cs="Times New Roman"/>
          <w:i/>
        </w:rPr>
        <w:t xml:space="preserve">Goal </w:t>
      </w:r>
      <w:r w:rsidR="008635AA">
        <w:rPr>
          <w:rFonts w:eastAsia="Times New Roman" w:cs="Times New Roman"/>
          <w:i/>
        </w:rPr>
        <w:t>4</w:t>
      </w:r>
      <w:r>
        <w:rPr>
          <w:rFonts w:eastAsia="Times New Roman" w:cs="Times New Roman"/>
          <w:i/>
        </w:rPr>
        <w:t xml:space="preserve">: </w:t>
      </w:r>
      <w:ins w:id="608" w:author="Nayak, Ayush" w:date="2021-12-30T11:58:00Z">
        <w:r w:rsidR="00C47D4C">
          <w:rPr>
            <w:rFonts w:eastAsia="Times New Roman" w:cs="Times New Roman"/>
            <w:i/>
          </w:rPr>
          <w:t>Fully pa</w:t>
        </w:r>
      </w:ins>
      <w:ins w:id="609" w:author="Nayak, Ayush" w:date="2021-12-30T11:59:00Z">
        <w:r w:rsidR="00C47D4C">
          <w:rPr>
            <w:rFonts w:eastAsia="Times New Roman" w:cs="Times New Roman"/>
            <w:i/>
          </w:rPr>
          <w:t xml:space="preserve">ckaged </w:t>
        </w:r>
      </w:ins>
      <w:del w:id="610" w:author="Nayak, Ayush" w:date="2021-12-30T11:58:00Z">
        <w:r w:rsidDel="00C47D4C">
          <w:rPr>
            <w:rFonts w:eastAsia="Times New Roman" w:cs="Times New Roman"/>
            <w:i/>
          </w:rPr>
          <w:delText xml:space="preserve">Even-not-so-shorter </w:delText>
        </w:r>
      </w:del>
      <w:r>
        <w:rPr>
          <w:rFonts w:eastAsia="Times New Roman" w:cs="Times New Roman"/>
          <w:i/>
        </w:rPr>
        <w:t>(8 weeks)</w:t>
      </w:r>
      <w:r w:rsidR="007851D8">
        <w:rPr>
          <w:rFonts w:eastAsia="Times New Roman" w:cs="Times New Roman"/>
          <w:i/>
        </w:rPr>
        <w:t xml:space="preserve">: </w:t>
      </w:r>
      <w:r>
        <w:rPr>
          <w:rFonts w:eastAsia="Times New Roman" w:cs="Times New Roman"/>
        </w:rPr>
        <w:t>500m, 10</w:t>
      </w:r>
      <w:r w:rsidR="00E7556C">
        <w:rPr>
          <w:rFonts w:eastAsia="Times New Roman" w:cs="Times New Roman"/>
        </w:rPr>
        <w:t>0</w:t>
      </w:r>
      <w:r>
        <w:rPr>
          <w:rFonts w:eastAsia="Times New Roman" w:cs="Times New Roman"/>
        </w:rPr>
        <w:t xml:space="preserve"> </w:t>
      </w:r>
      <w:r w:rsidR="00E7556C">
        <w:rPr>
          <w:rFonts w:eastAsia="Times New Roman" w:cs="Times New Roman"/>
        </w:rPr>
        <w:t>k</w:t>
      </w:r>
      <w:r>
        <w:rPr>
          <w:rFonts w:eastAsia="Times New Roman" w:cs="Times New Roman"/>
        </w:rPr>
        <w:t xml:space="preserve">Hz, 90% accuracy, here the package will </w:t>
      </w:r>
      <w:del w:id="611" w:author="Nayak, Ayush" w:date="2021-12-30T11:59:00Z">
        <w:r w:rsidDel="00C47D4C">
          <w:rPr>
            <w:rFonts w:eastAsia="Times New Roman" w:cs="Times New Roman"/>
          </w:rPr>
          <w:delText>be basically finished</w:delText>
        </w:r>
      </w:del>
      <w:ins w:id="612" w:author="Nayak, Ayush" w:date="2021-12-30T11:59:00Z">
        <w:r w:rsidR="00C47D4C">
          <w:rPr>
            <w:rFonts w:eastAsia="Times New Roman" w:cs="Times New Roman"/>
          </w:rPr>
          <w:t>use all production parts</w:t>
        </w:r>
      </w:ins>
      <w:r>
        <w:rPr>
          <w:rFonts w:eastAsia="Times New Roman" w:cs="Times New Roman"/>
        </w:rPr>
        <w:t>.</w:t>
      </w:r>
      <w:r w:rsidR="00F257DD">
        <w:rPr>
          <w:rFonts w:eastAsia="Times New Roman" w:cs="Times New Roman"/>
        </w:rPr>
        <w:t xml:space="preserve"> Tested in a 2km wide natural preserve less than a </w:t>
      </w:r>
      <w:r w:rsidR="004D7DBB">
        <w:rPr>
          <w:rFonts w:eastAsia="Times New Roman" w:cs="Times New Roman"/>
        </w:rPr>
        <w:t>1-minute</w:t>
      </w:r>
      <w:r w:rsidR="00F257DD">
        <w:rPr>
          <w:rFonts w:eastAsia="Times New Roman" w:cs="Times New Roman"/>
        </w:rPr>
        <w:t xml:space="preserve"> drive away.</w:t>
      </w:r>
    </w:p>
    <w:p w14:paraId="0251BAF3" w14:textId="1191AD42" w:rsidR="0009741F" w:rsidRPr="007851D8" w:rsidDel="00C63879" w:rsidRDefault="0009741F">
      <w:pPr>
        <w:spacing w:line="480" w:lineRule="auto"/>
        <w:jc w:val="both"/>
        <w:rPr>
          <w:del w:id="613" w:author="Microsoft Office User" w:date="2021-12-30T16:03:00Z"/>
          <w:rFonts w:eastAsia="Times New Roman" w:cs="Times New Roman"/>
          <w:i/>
        </w:rPr>
        <w:pPrChange w:id="614" w:author="Microsoft Office User" w:date="2021-12-30T16:41:00Z">
          <w:pPr>
            <w:spacing w:line="480" w:lineRule="auto"/>
          </w:pPr>
        </w:pPrChange>
      </w:pPr>
      <w:r>
        <w:rPr>
          <w:rFonts w:eastAsia="Times New Roman" w:cs="Times New Roman"/>
          <w:i/>
        </w:rPr>
        <w:t xml:space="preserve">Goal </w:t>
      </w:r>
      <w:r w:rsidR="008635AA">
        <w:rPr>
          <w:rFonts w:eastAsia="Times New Roman" w:cs="Times New Roman"/>
          <w:i/>
        </w:rPr>
        <w:t>5</w:t>
      </w:r>
      <w:r>
        <w:rPr>
          <w:rFonts w:eastAsia="Times New Roman" w:cs="Times New Roman"/>
          <w:i/>
        </w:rPr>
        <w:t xml:space="preserve">: </w:t>
      </w:r>
      <w:del w:id="615" w:author="Nayak, Ayush" w:date="2021-12-30T11:59:00Z">
        <w:r w:rsidR="00E7556C" w:rsidDel="00C47D4C">
          <w:rPr>
            <w:rFonts w:eastAsia="Times New Roman" w:cs="Times New Roman"/>
            <w:i/>
          </w:rPr>
          <w:delText>Almost done…</w:delText>
        </w:r>
        <w:r w:rsidDel="00C47D4C">
          <w:rPr>
            <w:rFonts w:eastAsia="Times New Roman" w:cs="Times New Roman"/>
            <w:i/>
          </w:rPr>
          <w:delText xml:space="preserve"> </w:delText>
        </w:r>
      </w:del>
      <w:ins w:id="616" w:author="Nayak, Ayush" w:date="2021-12-30T11:59:00Z">
        <w:r w:rsidR="00C47D4C">
          <w:rPr>
            <w:rFonts w:eastAsia="Times New Roman" w:cs="Times New Roman"/>
            <w:i/>
          </w:rPr>
          <w:t>Auto</w:t>
        </w:r>
      </w:ins>
      <w:ins w:id="617" w:author="Nayak, Ayush" w:date="2021-12-30T12:25:00Z">
        <w:r w:rsidR="00440886">
          <w:rPr>
            <w:rFonts w:eastAsia="Times New Roman" w:cs="Times New Roman"/>
            <w:i/>
          </w:rPr>
          <w:t>-</w:t>
        </w:r>
      </w:ins>
      <w:ins w:id="618" w:author="Nayak, Ayush" w:date="2021-12-30T11:59:00Z">
        <w:r w:rsidR="00C47D4C">
          <w:rPr>
            <w:rFonts w:eastAsia="Times New Roman" w:cs="Times New Roman"/>
            <w:i/>
          </w:rPr>
          <w:t xml:space="preserve">Aiming </w:t>
        </w:r>
      </w:ins>
      <w:r>
        <w:rPr>
          <w:rFonts w:eastAsia="Times New Roman" w:cs="Times New Roman"/>
          <w:i/>
        </w:rPr>
        <w:t>(9 weeks)</w:t>
      </w:r>
      <w:r w:rsidR="007851D8">
        <w:rPr>
          <w:rFonts w:eastAsia="Times New Roman" w:cs="Times New Roman"/>
          <w:i/>
        </w:rPr>
        <w:t xml:space="preserve">: </w:t>
      </w:r>
      <w:r>
        <w:rPr>
          <w:rFonts w:eastAsia="Times New Roman" w:cs="Times New Roman"/>
        </w:rPr>
        <w:t xml:space="preserve">1km, 15 </w:t>
      </w:r>
      <w:proofErr w:type="spellStart"/>
      <w:r>
        <w:rPr>
          <w:rFonts w:eastAsia="Times New Roman" w:cs="Times New Roman"/>
        </w:rPr>
        <w:t>mHz</w:t>
      </w:r>
      <w:proofErr w:type="spellEnd"/>
      <w:r>
        <w:rPr>
          <w:rFonts w:eastAsia="Times New Roman" w:cs="Times New Roman"/>
        </w:rPr>
        <w:t>, 90% accuracy</w:t>
      </w:r>
      <w:r w:rsidR="00F257DD">
        <w:rPr>
          <w:rFonts w:eastAsia="Times New Roman" w:cs="Times New Roman"/>
        </w:rPr>
        <w:t>.</w:t>
      </w:r>
      <w:r w:rsidR="00E7556C">
        <w:rPr>
          <w:rFonts w:eastAsia="Times New Roman" w:cs="Times New Roman"/>
        </w:rPr>
        <w:t xml:space="preserve"> </w:t>
      </w:r>
      <w:del w:id="619" w:author="Nayak, Ayush" w:date="2021-12-30T11:59:00Z">
        <w:r w:rsidR="00E7556C" w:rsidDel="00C47D4C">
          <w:rPr>
            <w:rFonts w:eastAsia="Times New Roman" w:cs="Times New Roman"/>
          </w:rPr>
          <w:delText>This uses the Renesas module.</w:delText>
        </w:r>
      </w:del>
      <w:ins w:id="620" w:author="Nayak, Ayush" w:date="2021-12-30T11:59:00Z">
        <w:r w:rsidR="00C47D4C">
          <w:rPr>
            <w:rFonts w:eastAsia="Times New Roman" w:cs="Times New Roman"/>
          </w:rPr>
          <w:t>Here I attempt to use radio between transmitters and rec</w:t>
        </w:r>
      </w:ins>
      <w:ins w:id="621" w:author="Nayak, Ayush" w:date="2021-12-30T12:00:00Z">
        <w:r w:rsidR="00C47D4C">
          <w:rPr>
            <w:rFonts w:eastAsia="Times New Roman" w:cs="Times New Roman"/>
          </w:rPr>
          <w:t>eivers in order to tell operators when the laser is pointed properly.</w:t>
        </w:r>
      </w:ins>
      <w:ins w:id="622" w:author="Microsoft Office User" w:date="2021-12-30T16:03:00Z">
        <w:r w:rsidR="00C63879">
          <w:rPr>
            <w:rFonts w:eastAsia="Times New Roman" w:cs="Times New Roman"/>
            <w:i/>
          </w:rPr>
          <w:br/>
        </w:r>
      </w:ins>
    </w:p>
    <w:p w14:paraId="3A8FA695" w14:textId="313B65AD" w:rsidR="0009741F" w:rsidRPr="007851D8" w:rsidDel="00DF2DAC" w:rsidRDefault="0009741F">
      <w:pPr>
        <w:spacing w:line="480" w:lineRule="auto"/>
        <w:jc w:val="both"/>
        <w:rPr>
          <w:del w:id="623" w:author="Microsoft Office User" w:date="2021-12-30T13:08:00Z"/>
          <w:rFonts w:eastAsia="Times New Roman" w:cs="Times New Roman"/>
          <w:i/>
        </w:rPr>
        <w:pPrChange w:id="624" w:author="Microsoft Office User" w:date="2021-12-30T16:41:00Z">
          <w:pPr>
            <w:spacing w:line="480" w:lineRule="auto"/>
          </w:pPr>
        </w:pPrChange>
      </w:pPr>
      <w:r>
        <w:rPr>
          <w:rFonts w:eastAsia="Times New Roman" w:cs="Times New Roman"/>
          <w:i/>
        </w:rPr>
        <w:t xml:space="preserve">Goal </w:t>
      </w:r>
      <w:r w:rsidR="008635AA">
        <w:rPr>
          <w:rFonts w:eastAsia="Times New Roman" w:cs="Times New Roman"/>
          <w:i/>
        </w:rPr>
        <w:t>6</w:t>
      </w:r>
      <w:r>
        <w:rPr>
          <w:rFonts w:eastAsia="Times New Roman" w:cs="Times New Roman"/>
          <w:i/>
        </w:rPr>
        <w:t xml:space="preserve">: Stage </w:t>
      </w:r>
      <w:r w:rsidR="00E315B0">
        <w:rPr>
          <w:rFonts w:eastAsia="Times New Roman" w:cs="Times New Roman"/>
          <w:i/>
        </w:rPr>
        <w:t xml:space="preserve">1 </w:t>
      </w:r>
      <w:del w:id="625" w:author="Nayak, Ayush" w:date="2021-12-30T12:43:00Z">
        <w:r w:rsidR="00E315B0" w:rsidDel="009B1C64">
          <w:rPr>
            <w:rFonts w:eastAsia="Times New Roman" w:cs="Times New Roman"/>
            <w:i/>
          </w:rPr>
          <w:delText>-</w:delText>
        </w:r>
      </w:del>
      <w:ins w:id="626" w:author="Nayak, Ayush" w:date="2021-12-30T12:43:00Z">
        <w:r w:rsidR="009B1C64">
          <w:rPr>
            <w:rFonts w:eastAsia="Times New Roman" w:cs="Times New Roman"/>
            <w:i/>
          </w:rPr>
          <w:t>–</w:t>
        </w:r>
      </w:ins>
      <w:r>
        <w:rPr>
          <w:rFonts w:eastAsia="Times New Roman" w:cs="Times New Roman"/>
          <w:i/>
        </w:rPr>
        <w:t xml:space="preserve"> COMPLETE (10 weeks)</w:t>
      </w:r>
      <w:r w:rsidR="007851D8">
        <w:rPr>
          <w:rFonts w:eastAsia="Times New Roman" w:cs="Times New Roman"/>
          <w:i/>
        </w:rPr>
        <w:t xml:space="preserve">: </w:t>
      </w:r>
      <w:r>
        <w:rPr>
          <w:rFonts w:eastAsia="Times New Roman" w:cs="Times New Roman"/>
        </w:rPr>
        <w:t xml:space="preserve">5km, 50 </w:t>
      </w:r>
      <w:proofErr w:type="spellStart"/>
      <w:r>
        <w:rPr>
          <w:rFonts w:eastAsia="Times New Roman" w:cs="Times New Roman"/>
        </w:rPr>
        <w:t>mHz</w:t>
      </w:r>
      <w:proofErr w:type="spellEnd"/>
      <w:r>
        <w:rPr>
          <w:rFonts w:eastAsia="Times New Roman" w:cs="Times New Roman"/>
        </w:rPr>
        <w:t>, 9</w:t>
      </w:r>
      <w:ins w:id="627" w:author="Ayush Nayak" w:date="2021-12-29T23:11:00Z">
        <w:r w:rsidR="00AB3FB9">
          <w:rPr>
            <w:rFonts w:eastAsia="Times New Roman" w:cs="Times New Roman"/>
          </w:rPr>
          <w:t>9</w:t>
        </w:r>
      </w:ins>
      <w:del w:id="628" w:author="Ayush Nayak" w:date="2021-12-29T23:11:00Z">
        <w:r w:rsidDel="00AB3FB9">
          <w:rPr>
            <w:rFonts w:eastAsia="Times New Roman" w:cs="Times New Roman"/>
          </w:rPr>
          <w:delText>5</w:delText>
        </w:r>
      </w:del>
      <w:r>
        <w:rPr>
          <w:rFonts w:eastAsia="Times New Roman" w:cs="Times New Roman"/>
        </w:rPr>
        <w:t>% accuracy</w:t>
      </w:r>
      <w:ins w:id="629" w:author="Ayush Nayak" w:date="2021-12-29T23:11:00Z">
        <w:r w:rsidR="00AB3FB9">
          <w:rPr>
            <w:rFonts w:eastAsia="Times New Roman" w:cs="Times New Roman"/>
          </w:rPr>
          <w:t xml:space="preserve"> (with error correction)</w:t>
        </w:r>
      </w:ins>
      <w:r>
        <w:rPr>
          <w:rFonts w:eastAsia="Times New Roman" w:cs="Times New Roman"/>
        </w:rPr>
        <w:t>.</w:t>
      </w:r>
      <w:ins w:id="630" w:author="Microsoft Office User" w:date="2021-12-30T16:03:00Z">
        <w:r w:rsidR="00C63879">
          <w:rPr>
            <w:rFonts w:eastAsia="Times New Roman" w:cs="Times New Roman"/>
          </w:rPr>
          <w:br/>
        </w:r>
      </w:ins>
      <w:del w:id="631" w:author="Microsoft Office User" w:date="2021-12-30T16:03:00Z">
        <w:r w:rsidDel="00C63879">
          <w:rPr>
            <w:rFonts w:eastAsia="Times New Roman" w:cs="Times New Roman"/>
          </w:rPr>
          <w:delText xml:space="preserve"> </w:delText>
        </w:r>
      </w:del>
      <w:r>
        <w:rPr>
          <w:rFonts w:eastAsia="Times New Roman" w:cs="Times New Roman"/>
        </w:rPr>
        <w:t xml:space="preserve">This will be completion of the project, but to verify the claims of 200mbps at </w:t>
      </w:r>
      <w:r w:rsidR="000B5843">
        <w:rPr>
          <w:rFonts w:eastAsia="Times New Roman" w:cs="Times New Roman"/>
        </w:rPr>
        <w:t>1</w:t>
      </w:r>
      <w:r>
        <w:rPr>
          <w:rFonts w:eastAsia="Times New Roman" w:cs="Times New Roman"/>
        </w:rPr>
        <w:t xml:space="preserve">0km, I’m projecting </w:t>
      </w:r>
      <w:r>
        <w:rPr>
          <w:rFonts w:eastAsia="Times New Roman" w:cs="Times New Roman"/>
        </w:rPr>
        <w:lastRenderedPageBreak/>
        <w:t xml:space="preserve">another 5 weeks, crossing the one </w:t>
      </w:r>
      <w:r w:rsidR="00F257DD">
        <w:rPr>
          <w:rFonts w:eastAsia="Times New Roman" w:cs="Times New Roman"/>
        </w:rPr>
        <w:t>semester</w:t>
      </w:r>
      <w:r>
        <w:rPr>
          <w:rFonts w:eastAsia="Times New Roman" w:cs="Times New Roman"/>
        </w:rPr>
        <w:t xml:space="preserve"> mark. This isn’t due to building </w:t>
      </w:r>
      <w:r w:rsidR="00F257DD">
        <w:rPr>
          <w:rFonts w:eastAsia="Times New Roman" w:cs="Times New Roman"/>
        </w:rPr>
        <w:t xml:space="preserve">the </w:t>
      </w:r>
      <w:r>
        <w:rPr>
          <w:rFonts w:eastAsia="Times New Roman" w:cs="Times New Roman"/>
        </w:rPr>
        <w:t>tech being hard, but just separating more than 5</w:t>
      </w:r>
      <w:r w:rsidR="00F257DD">
        <w:rPr>
          <w:rFonts w:eastAsia="Times New Roman" w:cs="Times New Roman"/>
        </w:rPr>
        <w:t xml:space="preserve"> </w:t>
      </w:r>
      <w:r>
        <w:rPr>
          <w:rFonts w:eastAsia="Times New Roman" w:cs="Times New Roman"/>
        </w:rPr>
        <w:t>km being hard</w:t>
      </w:r>
      <w:del w:id="632" w:author="Microsoft Office User" w:date="2021-12-30T16:51:00Z">
        <w:r w:rsidDel="00740CD5">
          <w:rPr>
            <w:rFonts w:eastAsia="Times New Roman" w:cs="Times New Roman"/>
          </w:rPr>
          <w:delText>, and taking up lots of time to</w:delText>
        </w:r>
      </w:del>
      <w:r>
        <w:rPr>
          <w:rFonts w:eastAsia="Times New Roman" w:cs="Times New Roman"/>
        </w:rPr>
        <w:t xml:space="preserve"> </w:t>
      </w:r>
      <w:ins w:id="633" w:author="Microsoft Office User" w:date="2021-12-30T16:51:00Z">
        <w:r w:rsidR="00740CD5">
          <w:rPr>
            <w:rFonts w:eastAsia="Times New Roman" w:cs="Times New Roman"/>
          </w:rPr>
          <w:t>(</w:t>
        </w:r>
      </w:ins>
      <w:r>
        <w:rPr>
          <w:rFonts w:eastAsia="Times New Roman" w:cs="Times New Roman"/>
        </w:rPr>
        <w:t>find</w:t>
      </w:r>
      <w:ins w:id="634" w:author="Microsoft Office User" w:date="2021-12-30T16:51:00Z">
        <w:r w:rsidR="00740CD5">
          <w:rPr>
            <w:rFonts w:eastAsia="Times New Roman" w:cs="Times New Roman"/>
          </w:rPr>
          <w:t>ing</w:t>
        </w:r>
      </w:ins>
      <w:r>
        <w:rPr>
          <w:rFonts w:eastAsia="Times New Roman" w:cs="Times New Roman"/>
        </w:rPr>
        <w:t xml:space="preserve"> locations and transport</w:t>
      </w:r>
      <w:ins w:id="635" w:author="Microsoft Office User" w:date="2021-12-30T16:51:00Z">
        <w:r w:rsidR="00740CD5">
          <w:rPr>
            <w:rFonts w:eastAsia="Times New Roman" w:cs="Times New Roman"/>
          </w:rPr>
          <w:t>)</w:t>
        </w:r>
      </w:ins>
      <w:r>
        <w:rPr>
          <w:rFonts w:eastAsia="Times New Roman" w:cs="Times New Roman"/>
        </w:rPr>
        <w:t xml:space="preserve">. </w:t>
      </w:r>
      <w:del w:id="636" w:author="Microsoft Office User" w:date="2021-12-30T16:52:00Z">
        <w:r w:rsidR="007851D8" w:rsidDel="00532137">
          <w:rPr>
            <w:rFonts w:eastAsia="Times New Roman" w:cs="Times New Roman"/>
          </w:rPr>
          <w:delText xml:space="preserve">I’m planning on testing </w:delText>
        </w:r>
        <w:r w:rsidR="00F257DD" w:rsidDel="00532137">
          <w:rPr>
            <w:rFonts w:eastAsia="Times New Roman" w:cs="Times New Roman"/>
          </w:rPr>
          <w:delText xml:space="preserve">2 km – 5 km </w:delText>
        </w:r>
        <w:r w:rsidR="007851D8" w:rsidDel="00532137">
          <w:rPr>
            <w:rFonts w:eastAsia="Times New Roman" w:cs="Times New Roman"/>
          </w:rPr>
          <w:delText xml:space="preserve">at the top of </w:delText>
        </w:r>
        <w:r w:rsidR="00F257DD" w:rsidDel="00532137">
          <w:rPr>
            <w:rFonts w:eastAsia="Times New Roman" w:cs="Times New Roman"/>
          </w:rPr>
          <w:delText>a</w:delText>
        </w:r>
        <w:r w:rsidR="007851D8" w:rsidDel="00532137">
          <w:rPr>
            <w:rFonts w:eastAsia="Times New Roman" w:cs="Times New Roman"/>
          </w:rPr>
          <w:delText xml:space="preserve"> park, and</w:delText>
        </w:r>
      </w:del>
      <w:ins w:id="637" w:author="Ayush Nayak" w:date="2021-12-29T23:11:00Z">
        <w:del w:id="638" w:author="Microsoft Office User" w:date="2021-12-30T16:52:00Z">
          <w:r w:rsidR="00AB3FB9" w:rsidDel="00532137">
            <w:rPr>
              <w:rFonts w:eastAsia="Times New Roman" w:cs="Times New Roman"/>
            </w:rPr>
            <w:delText>by</w:delText>
          </w:r>
        </w:del>
      </w:ins>
      <w:del w:id="639" w:author="Microsoft Office User" w:date="2021-12-30T16:52:00Z">
        <w:r w:rsidR="007851D8" w:rsidDel="00532137">
          <w:rPr>
            <w:rFonts w:eastAsia="Times New Roman" w:cs="Times New Roman"/>
          </w:rPr>
          <w:delText xml:space="preserve"> transmitting between hills</w:delText>
        </w:r>
      </w:del>
      <w:ins w:id="640" w:author="Ayush Nayak" w:date="2021-12-29T23:11:00Z">
        <w:del w:id="641" w:author="Microsoft Office User" w:date="2021-12-30T16:52:00Z">
          <w:r w:rsidR="00AB3FB9" w:rsidDel="00532137">
            <w:rPr>
              <w:rFonts w:eastAsia="Times New Roman" w:cs="Times New Roman"/>
            </w:rPr>
            <w:delText xml:space="preserve"> in a single park</w:delText>
          </w:r>
        </w:del>
      </w:ins>
      <w:del w:id="642" w:author="Microsoft Office User" w:date="2021-12-30T16:52:00Z">
        <w:r w:rsidR="007851D8" w:rsidDel="00532137">
          <w:rPr>
            <w:rFonts w:eastAsia="Times New Roman" w:cs="Times New Roman"/>
          </w:rPr>
          <w:delText>, however going to 10km or more requires multiple parks</w:delText>
        </w:r>
        <w:r w:rsidR="00F257DD" w:rsidDel="00532137">
          <w:rPr>
            <w:rFonts w:eastAsia="Times New Roman" w:cs="Times New Roman"/>
          </w:rPr>
          <w:delText xml:space="preserve"> and lots of weekend driving</w:delText>
        </w:r>
        <w:r w:rsidR="007851D8" w:rsidDel="00532137">
          <w:rPr>
            <w:rFonts w:eastAsia="Times New Roman" w:cs="Times New Roman"/>
          </w:rPr>
          <w:delText>.</w:delText>
        </w:r>
      </w:del>
    </w:p>
    <w:p w14:paraId="5495E023" w14:textId="433F2180" w:rsidR="0009741F" w:rsidRPr="007851D8" w:rsidDel="00DF2DAC" w:rsidRDefault="0009741F">
      <w:pPr>
        <w:spacing w:line="480" w:lineRule="auto"/>
        <w:jc w:val="both"/>
        <w:rPr>
          <w:del w:id="643" w:author="Microsoft Office User" w:date="2021-12-30T13:08:00Z"/>
          <w:rFonts w:eastAsia="Times New Roman" w:cs="Times New Roman"/>
          <w:i/>
        </w:rPr>
        <w:pPrChange w:id="644" w:author="Microsoft Office User" w:date="2021-12-30T16:41:00Z">
          <w:pPr>
            <w:spacing w:line="480" w:lineRule="auto"/>
          </w:pPr>
        </w:pPrChange>
      </w:pPr>
      <w:del w:id="645" w:author="Microsoft Office User" w:date="2021-12-30T13:08:00Z">
        <w:r w:rsidDel="00DF2DAC">
          <w:rPr>
            <w:rFonts w:eastAsia="Times New Roman" w:cs="Times New Roman"/>
            <w:i/>
          </w:rPr>
          <w:delText>Goal 9: And beyond… (15 weeks)</w:delText>
        </w:r>
        <w:r w:rsidR="007851D8" w:rsidDel="00DF2DAC">
          <w:rPr>
            <w:rFonts w:eastAsia="Times New Roman" w:cs="Times New Roman"/>
            <w:i/>
          </w:rPr>
          <w:delText xml:space="preserve">: </w:delText>
        </w:r>
        <w:r w:rsidDel="00DF2DAC">
          <w:rPr>
            <w:rFonts w:eastAsia="Times New Roman" w:cs="Times New Roman"/>
          </w:rPr>
          <w:delText xml:space="preserve">10km, </w:delText>
        </w:r>
        <w:r w:rsidR="004D7DBB" w:rsidDel="00DF2DAC">
          <w:rPr>
            <w:rFonts w:eastAsia="Times New Roman" w:cs="Times New Roman"/>
          </w:rPr>
          <w:delText>10</w:delText>
        </w:r>
        <w:r w:rsidDel="00DF2DAC">
          <w:rPr>
            <w:rFonts w:eastAsia="Times New Roman" w:cs="Times New Roman"/>
          </w:rPr>
          <w:delText>0 mHz, 95% accuracy</w:delText>
        </w:r>
      </w:del>
    </w:p>
    <w:p w14:paraId="6F5844D7" w14:textId="519EFB78" w:rsidR="0009741F" w:rsidRDefault="007851D8">
      <w:pPr>
        <w:spacing w:line="480" w:lineRule="auto"/>
        <w:jc w:val="both"/>
        <w:rPr>
          <w:rFonts w:eastAsia="Times New Roman" w:cs="Times New Roman"/>
        </w:rPr>
        <w:pPrChange w:id="646" w:author="Microsoft Office User" w:date="2021-12-30T16:41:00Z">
          <w:pPr>
            <w:spacing w:line="480" w:lineRule="auto"/>
          </w:pPr>
        </w:pPrChange>
      </w:pPr>
      <w:r>
        <w:rPr>
          <w:rFonts w:eastAsia="Times New Roman" w:cs="Times New Roman"/>
        </w:rPr>
        <w:t xml:space="preserve">Before Goal 1, I plan on recording daily photos of what’s working and what’s not been built. After Goal 1, I plan on recording which parts are functioning as intended as well as the accuracy, max transfer rate, and distance I was able to get that day. I plan on photographing the machine often, and </w:t>
      </w:r>
      <w:del w:id="647" w:author="Charles Paxson" w:date="2021-12-29T15:10:00Z">
        <w:r w:rsidDel="008B3A86">
          <w:rPr>
            <w:rFonts w:eastAsia="Times New Roman" w:cs="Times New Roman"/>
          </w:rPr>
          <w:delText xml:space="preserve">hourly </w:delText>
        </w:r>
      </w:del>
      <w:ins w:id="648" w:author="Charles Paxson" w:date="2021-12-29T15:10:00Z">
        <w:r w:rsidR="008B3A86">
          <w:rPr>
            <w:rFonts w:eastAsia="Times New Roman" w:cs="Times New Roman"/>
          </w:rPr>
          <w:t xml:space="preserve">regular </w:t>
        </w:r>
      </w:ins>
      <w:r>
        <w:rPr>
          <w:rFonts w:eastAsia="Times New Roman" w:cs="Times New Roman"/>
        </w:rPr>
        <w:t>Git commits for documenting code progress.</w:t>
      </w:r>
      <w:r w:rsidR="007807E7">
        <w:rPr>
          <w:rFonts w:eastAsia="Times New Roman" w:cs="Times New Roman"/>
        </w:rPr>
        <w:t xml:space="preserve">   </w:t>
      </w:r>
    </w:p>
    <w:p w14:paraId="0B2C27BA" w14:textId="1F25260F" w:rsidR="00102F6A" w:rsidRPr="00805972" w:rsidRDefault="00102F6A">
      <w:pPr>
        <w:spacing w:line="480" w:lineRule="auto"/>
        <w:jc w:val="both"/>
        <w:rPr>
          <w:rFonts w:eastAsia="Times New Roman" w:cs="Times New Roman"/>
          <w:b/>
        </w:rPr>
        <w:pPrChange w:id="649" w:author="Microsoft Office User" w:date="2021-12-30T16:41:00Z">
          <w:pPr>
            <w:spacing w:line="480" w:lineRule="auto"/>
          </w:pPr>
        </w:pPrChange>
      </w:pPr>
      <w:r w:rsidRPr="00805972">
        <w:rPr>
          <w:rFonts w:eastAsia="Times New Roman" w:cs="Times New Roman"/>
          <w:b/>
        </w:rPr>
        <w:t>Risks:</w:t>
      </w:r>
    </w:p>
    <w:p w14:paraId="6F31D5D4" w14:textId="15C3DA48" w:rsidR="007851D8" w:rsidRPr="007851D8" w:rsidRDefault="009C4EC9">
      <w:pPr>
        <w:spacing w:line="480" w:lineRule="auto"/>
        <w:jc w:val="both"/>
        <w:rPr>
          <w:rFonts w:eastAsia="Times New Roman" w:cs="Times New Roman"/>
        </w:rPr>
        <w:pPrChange w:id="650" w:author="Microsoft Office User" w:date="2021-12-30T16:41:00Z">
          <w:pPr>
            <w:spacing w:line="480" w:lineRule="auto"/>
          </w:pPr>
        </w:pPrChange>
      </w:pPr>
      <w:r>
        <w:rPr>
          <w:rFonts w:eastAsia="Times New Roman" w:cs="Times New Roman"/>
        </w:rPr>
        <w:t xml:space="preserve">    </w:t>
      </w:r>
      <w:r w:rsidR="007851D8">
        <w:rPr>
          <w:rFonts w:eastAsia="Times New Roman" w:cs="Times New Roman"/>
        </w:rPr>
        <w:t xml:space="preserve">To me there are </w:t>
      </w:r>
      <w:r w:rsidR="0050186A">
        <w:rPr>
          <w:rFonts w:eastAsia="Times New Roman" w:cs="Times New Roman"/>
        </w:rPr>
        <w:t>three</w:t>
      </w:r>
      <w:r w:rsidR="007851D8">
        <w:rPr>
          <w:rFonts w:eastAsia="Times New Roman" w:cs="Times New Roman"/>
        </w:rPr>
        <w:t xml:space="preserve"> clear risks.</w:t>
      </w:r>
      <w:r w:rsidR="0098742D">
        <w:rPr>
          <w:rFonts w:eastAsia="Times New Roman" w:cs="Times New Roman"/>
        </w:rPr>
        <w:t xml:space="preserve"> Light fog</w:t>
      </w:r>
      <w:r w:rsidR="005C5031">
        <w:rPr>
          <w:rFonts w:eastAsia="Times New Roman" w:cs="Times New Roman"/>
        </w:rPr>
        <w:t xml:space="preserve"> or </w:t>
      </w:r>
      <w:r w:rsidR="0098742D">
        <w:rPr>
          <w:rFonts w:eastAsia="Times New Roman" w:cs="Times New Roman"/>
        </w:rPr>
        <w:t>clouds of dust</w:t>
      </w:r>
      <w:r w:rsidR="004A5C66">
        <w:rPr>
          <w:rFonts w:eastAsia="Times New Roman" w:cs="Times New Roman"/>
        </w:rPr>
        <w:t xml:space="preserve"> </w:t>
      </w:r>
      <w:r w:rsidR="005C5031">
        <w:rPr>
          <w:rFonts w:eastAsia="Times New Roman" w:cs="Times New Roman"/>
        </w:rPr>
        <w:t xml:space="preserve">won’t </w:t>
      </w:r>
      <w:r w:rsidR="00AA445A">
        <w:rPr>
          <w:rFonts w:eastAsia="Times New Roman" w:cs="Times New Roman"/>
        </w:rPr>
        <w:t>hinder the</w:t>
      </w:r>
      <w:r w:rsidR="005C5031">
        <w:rPr>
          <w:rFonts w:eastAsia="Times New Roman" w:cs="Times New Roman"/>
        </w:rPr>
        <w:t xml:space="preserve"> machine, but heavy rain </w:t>
      </w:r>
      <w:del w:id="651" w:author="Nayak, Ayush" w:date="2021-12-30T12:27:00Z">
        <w:r w:rsidR="005C5031" w:rsidDel="00310C3A">
          <w:rPr>
            <w:rFonts w:eastAsia="Times New Roman" w:cs="Times New Roman"/>
          </w:rPr>
          <w:delText xml:space="preserve">would require the final model to have a </w:delText>
        </w:r>
        <w:commentRangeStart w:id="652"/>
        <w:r w:rsidR="005C5031" w:rsidDel="00310C3A">
          <w:rPr>
            <w:rFonts w:eastAsia="Times New Roman" w:cs="Times New Roman"/>
          </w:rPr>
          <w:delText xml:space="preserve">waterproof exterior </w:delText>
        </w:r>
        <w:commentRangeEnd w:id="652"/>
        <w:r w:rsidR="008B3A86" w:rsidDel="00310C3A">
          <w:rPr>
            <w:rStyle w:val="CommentReference"/>
          </w:rPr>
          <w:commentReference w:id="652"/>
        </w:r>
        <w:r w:rsidR="005C5031" w:rsidDel="00310C3A">
          <w:rPr>
            <w:rFonts w:eastAsia="Times New Roman" w:cs="Times New Roman"/>
          </w:rPr>
          <w:delText xml:space="preserve">to not be damaged, and even so, the downpour </w:delText>
        </w:r>
      </w:del>
      <w:r w:rsidR="005C5031">
        <w:rPr>
          <w:rFonts w:eastAsia="Times New Roman" w:cs="Times New Roman"/>
        </w:rPr>
        <w:t>would block out the laser beam rendering it mostly inoperable</w:t>
      </w:r>
      <w:del w:id="653" w:author="Nayak, Ayush" w:date="2021-12-30T12:28:00Z">
        <w:r w:rsidR="005C5031" w:rsidDel="00310C3A">
          <w:rPr>
            <w:rFonts w:eastAsia="Times New Roman" w:cs="Times New Roman"/>
          </w:rPr>
          <w:delText>. There is no real solution to water droplets</w:delText>
        </w:r>
      </w:del>
      <w:r w:rsidR="005C5031">
        <w:rPr>
          <w:rFonts w:eastAsia="Times New Roman" w:cs="Times New Roman"/>
        </w:rPr>
        <w:t xml:space="preserve">, as they don’t just block parts of the light, but actively refract it. </w:t>
      </w:r>
      <w:r w:rsidR="008E37CD">
        <w:rPr>
          <w:rFonts w:eastAsia="Times New Roman" w:cs="Times New Roman"/>
        </w:rPr>
        <w:t xml:space="preserve">Across many areas where deployment of these makes sense, such as Sub-Saharan Africa, this should not be a problem, as there are few heavily rainy days. The second issue, is interference not by weather, but </w:t>
      </w:r>
      <w:r w:rsidR="0098742D">
        <w:rPr>
          <w:rFonts w:eastAsia="Times New Roman" w:cs="Times New Roman"/>
        </w:rPr>
        <w:t xml:space="preserve">blunt force damage </w:t>
      </w:r>
      <w:r w:rsidR="008E37CD">
        <w:rPr>
          <w:rFonts w:eastAsia="Times New Roman" w:cs="Times New Roman"/>
        </w:rPr>
        <w:t>by flying objects, or animals. These transmission layers are not particularly fragile and should resist most blunt force</w:t>
      </w:r>
      <w:r w:rsidR="0098742D">
        <w:rPr>
          <w:rFonts w:eastAsia="Times New Roman" w:cs="Times New Roman"/>
        </w:rPr>
        <w:t>, but</w:t>
      </w:r>
      <w:r w:rsidR="008E37CD" w:rsidRPr="008E37CD">
        <w:rPr>
          <w:rFonts w:eastAsia="Times New Roman" w:cs="Times New Roman"/>
        </w:rPr>
        <w:t xml:space="preserve"> </w:t>
      </w:r>
      <w:r w:rsidR="0098742D">
        <w:rPr>
          <w:rFonts w:eastAsia="Times New Roman" w:cs="Times New Roman"/>
        </w:rPr>
        <w:t>b</w:t>
      </w:r>
      <w:r w:rsidR="008E37CD">
        <w:rPr>
          <w:rFonts w:eastAsia="Times New Roman" w:cs="Times New Roman"/>
        </w:rPr>
        <w:t xml:space="preserve">eing around </w:t>
      </w:r>
      <w:r w:rsidR="00AA22D8">
        <w:rPr>
          <w:rFonts w:eastAsia="Times New Roman" w:cs="Times New Roman"/>
        </w:rPr>
        <w:t>2</w:t>
      </w:r>
      <w:r w:rsidR="008E37CD">
        <w:rPr>
          <w:rFonts w:eastAsia="Times New Roman" w:cs="Times New Roman"/>
        </w:rPr>
        <w:t>0 km apart, this would mean any servicing is quite time</w:t>
      </w:r>
      <w:ins w:id="654" w:author="Microsoft Office User" w:date="2021-12-30T15:56:00Z">
        <w:r w:rsidR="006E7403">
          <w:rPr>
            <w:rFonts w:eastAsia="Times New Roman" w:cs="Times New Roman"/>
          </w:rPr>
          <w:t xml:space="preserve"> </w:t>
        </w:r>
      </w:ins>
      <w:del w:id="655" w:author="Microsoft Office User" w:date="2021-12-30T15:56:00Z">
        <w:r w:rsidR="008E37CD" w:rsidDel="006E7403">
          <w:rPr>
            <w:rFonts w:eastAsia="Times New Roman" w:cs="Times New Roman"/>
          </w:rPr>
          <w:delText xml:space="preserve"> </w:delText>
        </w:r>
      </w:del>
      <w:r w:rsidR="008E37CD">
        <w:rPr>
          <w:rFonts w:eastAsia="Times New Roman" w:cs="Times New Roman"/>
        </w:rPr>
        <w:t>consuming.</w:t>
      </w:r>
      <w:del w:id="656" w:author="Nayak, Ayush" w:date="2021-12-30T12:28:00Z">
        <w:r w:rsidR="008E37CD" w:rsidDel="00310C3A">
          <w:rPr>
            <w:rFonts w:eastAsia="Times New Roman" w:cs="Times New Roman"/>
          </w:rPr>
          <w:delText xml:space="preserve"> The poles should be high enough and study enough that land-based animals should not be able to disturb them</w:delText>
        </w:r>
      </w:del>
      <w:del w:id="657" w:author="Microsoft Office User" w:date="2021-12-30T15:51:00Z">
        <w:r w:rsidR="008E37CD" w:rsidDel="00777349">
          <w:rPr>
            <w:rFonts w:eastAsia="Times New Roman" w:cs="Times New Roman"/>
          </w:rPr>
          <w:delText>.</w:delText>
        </w:r>
      </w:del>
      <w:r w:rsidR="008E37CD">
        <w:rPr>
          <w:rFonts w:eastAsia="Times New Roman" w:cs="Times New Roman"/>
        </w:rPr>
        <w:t xml:space="preserve"> </w:t>
      </w:r>
      <w:r w:rsidR="00DF618D">
        <w:rPr>
          <w:rFonts w:eastAsia="Times New Roman" w:cs="Times New Roman"/>
        </w:rPr>
        <w:t>Finally, t</w:t>
      </w:r>
      <w:r w:rsidR="008E37CD">
        <w:rPr>
          <w:rFonts w:eastAsia="Times New Roman" w:cs="Times New Roman"/>
        </w:rPr>
        <w:t xml:space="preserve">he final beam diameter is only </w:t>
      </w:r>
      <w:r w:rsidR="00FB34CC">
        <w:rPr>
          <w:rFonts w:eastAsia="Times New Roman" w:cs="Times New Roman"/>
        </w:rPr>
        <w:t>10cm</w:t>
      </w:r>
      <w:r w:rsidR="008E37CD">
        <w:rPr>
          <w:rFonts w:eastAsia="Times New Roman" w:cs="Times New Roman"/>
        </w:rPr>
        <w:t>, which aimed from almost 5 km away would be somewhat hard to do.</w:t>
      </w:r>
      <w:ins w:id="658" w:author="Nayak, Ayush" w:date="2021-12-30T12:28:00Z">
        <w:r w:rsidR="00310C3A">
          <w:rPr>
            <w:rFonts w:eastAsia="Times New Roman" w:cs="Times New Roman"/>
          </w:rPr>
          <w:t xml:space="preserve"> </w:t>
        </w:r>
        <w:proofErr w:type="spellStart"/>
        <w:r w:rsidR="00310C3A">
          <w:rPr>
            <w:rFonts w:eastAsia="Times New Roman" w:cs="Times New Roman"/>
          </w:rPr>
          <w:t>LoRA</w:t>
        </w:r>
        <w:proofErr w:type="spellEnd"/>
        <w:r w:rsidR="00310C3A">
          <w:rPr>
            <w:rFonts w:eastAsia="Times New Roman" w:cs="Times New Roman"/>
          </w:rPr>
          <w:t xml:space="preserve"> aiming should help with this, but it’s still a consideration</w:t>
        </w:r>
      </w:ins>
      <w:ins w:id="659" w:author="Microsoft Office User" w:date="2021-12-30T16:53:00Z">
        <w:r w:rsidR="00E74E9E">
          <w:rPr>
            <w:rFonts w:eastAsia="Times New Roman" w:cs="Times New Roman"/>
          </w:rPr>
          <w:t>, and a risk when setting these up in a production environment.</w:t>
        </w:r>
      </w:ins>
      <w:ins w:id="660" w:author="Nayak, Ayush" w:date="2021-12-30T12:28:00Z">
        <w:del w:id="661" w:author="Microsoft Office User" w:date="2021-12-30T16:53:00Z">
          <w:r w:rsidR="00310C3A" w:rsidDel="00E74E9E">
            <w:rPr>
              <w:rFonts w:eastAsia="Times New Roman" w:cs="Times New Roman"/>
            </w:rPr>
            <w:delText>.</w:delText>
          </w:r>
        </w:del>
      </w:ins>
      <w:del w:id="662" w:author="Nayak, Ayush" w:date="2021-12-30T12:16:00Z">
        <w:r w:rsidR="008E37CD" w:rsidDel="001F26CA">
          <w:rPr>
            <w:rFonts w:eastAsia="Times New Roman" w:cs="Times New Roman"/>
          </w:rPr>
          <w:delText xml:space="preserve"> </w:delText>
        </w:r>
        <w:r w:rsidR="0034706B" w:rsidDel="001F26CA">
          <w:rPr>
            <w:rFonts w:eastAsia="Times New Roman" w:cs="Times New Roman"/>
          </w:rPr>
          <w:delText>I plan to mitigate this by using a large already owned telescope also mounted to the same mount, to attempt to view the other stand, allowing for a visual way too align, which is also very sensitive to small movements.</w:delText>
        </w:r>
      </w:del>
    </w:p>
    <w:p w14:paraId="31E32122" w14:textId="1E9D2FCF" w:rsidR="00102F6A" w:rsidRPr="00805972" w:rsidRDefault="00102F6A">
      <w:pPr>
        <w:spacing w:line="480" w:lineRule="auto"/>
        <w:jc w:val="both"/>
        <w:rPr>
          <w:rFonts w:eastAsia="Times New Roman" w:cs="Times New Roman"/>
        </w:rPr>
        <w:pPrChange w:id="663" w:author="Microsoft Office User" w:date="2021-12-30T16:41:00Z">
          <w:pPr>
            <w:spacing w:line="480" w:lineRule="auto"/>
          </w:pPr>
        </w:pPrChange>
      </w:pPr>
      <w:r w:rsidRPr="00805972">
        <w:rPr>
          <w:rFonts w:eastAsia="Times New Roman" w:cs="Times New Roman"/>
          <w:b/>
        </w:rPr>
        <w:t>Current Progress</w:t>
      </w:r>
      <w:ins w:id="664" w:author="Microsoft Office User" w:date="2021-12-30T16:53:00Z">
        <w:r w:rsidR="002741E5">
          <w:rPr>
            <w:rFonts w:eastAsia="Times New Roman" w:cs="Times New Roman"/>
            <w:b/>
          </w:rPr>
          <w:t xml:space="preserve"> &amp; Think Funding/Mentorship Ben</w:t>
        </w:r>
      </w:ins>
      <w:ins w:id="665" w:author="Microsoft Office User" w:date="2021-12-30T16:54:00Z">
        <w:r w:rsidR="002741E5">
          <w:rPr>
            <w:rFonts w:eastAsia="Times New Roman" w:cs="Times New Roman"/>
            <w:b/>
          </w:rPr>
          <w:t>efits</w:t>
        </w:r>
      </w:ins>
      <w:r w:rsidRPr="00805972">
        <w:rPr>
          <w:rFonts w:eastAsia="Times New Roman" w:cs="Times New Roman"/>
          <w:b/>
        </w:rPr>
        <w:t>:</w:t>
      </w:r>
    </w:p>
    <w:p w14:paraId="695CB1F3" w14:textId="2258A220" w:rsidR="00102F6A" w:rsidRPr="00102F6A" w:rsidDel="009953F3" w:rsidRDefault="009C4EC9">
      <w:pPr>
        <w:spacing w:line="480" w:lineRule="auto"/>
        <w:jc w:val="both"/>
        <w:rPr>
          <w:del w:id="666" w:author="Nayak, Ayush" w:date="2021-12-30T12:30:00Z"/>
          <w:rFonts w:eastAsia="Times New Roman" w:cs="Times New Roman"/>
        </w:rPr>
        <w:pPrChange w:id="667" w:author="Microsoft Office User" w:date="2021-12-30T16:41:00Z">
          <w:pPr>
            <w:spacing w:line="480" w:lineRule="auto"/>
          </w:pPr>
        </w:pPrChange>
      </w:pPr>
      <w:r>
        <w:rPr>
          <w:rFonts w:eastAsia="Times New Roman" w:cs="Times New Roman"/>
        </w:rPr>
        <w:t xml:space="preserve">    </w:t>
      </w:r>
      <w:r w:rsidR="00102F6A">
        <w:rPr>
          <w:rFonts w:eastAsia="Times New Roman" w:cs="Times New Roman"/>
        </w:rPr>
        <w:t xml:space="preserve">As of right now, I’ve </w:t>
      </w:r>
      <w:r w:rsidR="00A47884">
        <w:rPr>
          <w:rFonts w:eastAsia="Times New Roman" w:cs="Times New Roman"/>
        </w:rPr>
        <w:t>designed the optics</w:t>
      </w:r>
      <w:r w:rsidR="00102F6A">
        <w:rPr>
          <w:rFonts w:eastAsia="Times New Roman" w:cs="Times New Roman"/>
        </w:rPr>
        <w:t xml:space="preserve"> and </w:t>
      </w:r>
      <w:commentRangeStart w:id="668"/>
      <w:r w:rsidR="00102F6A">
        <w:rPr>
          <w:rFonts w:eastAsia="Times New Roman" w:cs="Times New Roman"/>
        </w:rPr>
        <w:t>created CAD models</w:t>
      </w:r>
      <w:commentRangeEnd w:id="668"/>
      <w:r w:rsidR="008B3A86">
        <w:rPr>
          <w:rStyle w:val="CommentReference"/>
        </w:rPr>
        <w:commentReference w:id="668"/>
      </w:r>
      <w:ins w:id="669" w:author="Ayush Nayak" w:date="2021-12-29T16:11:00Z">
        <w:r w:rsidR="000E2693">
          <w:rPr>
            <w:rFonts w:eastAsia="Times New Roman" w:cs="Times New Roman"/>
          </w:rPr>
          <w:t xml:space="preserve"> </w:t>
        </w:r>
      </w:ins>
      <w:del w:id="670" w:author="Ayush Nayak" w:date="2021-12-29T16:12:00Z">
        <w:r w:rsidR="00102F6A" w:rsidDel="00562032">
          <w:rPr>
            <w:rFonts w:eastAsia="Times New Roman" w:cs="Times New Roman"/>
          </w:rPr>
          <w:delText xml:space="preserve"> </w:delText>
        </w:r>
      </w:del>
      <w:r w:rsidR="00102F6A">
        <w:rPr>
          <w:rFonts w:eastAsia="Times New Roman" w:cs="Times New Roman"/>
        </w:rPr>
        <w:t xml:space="preserve">of many parts I would need to 3D </w:t>
      </w:r>
      <w:r w:rsidR="00A47884">
        <w:rPr>
          <w:rFonts w:eastAsia="Times New Roman" w:cs="Times New Roman"/>
        </w:rPr>
        <w:t>p</w:t>
      </w:r>
      <w:r w:rsidR="00102F6A">
        <w:rPr>
          <w:rFonts w:eastAsia="Times New Roman" w:cs="Times New Roman"/>
        </w:rPr>
        <w:t>rint</w:t>
      </w:r>
      <w:ins w:id="671" w:author="Ayush Nayak" w:date="2021-12-29T16:12:00Z">
        <w:r w:rsidR="00562032">
          <w:rPr>
            <w:rFonts w:eastAsia="Times New Roman" w:cs="Times New Roman"/>
          </w:rPr>
          <w:t xml:space="preserve"> (the above are renders from Fusion360 projects, however I have many files already of other auxiliary parts), as well as checked tolerances and done </w:t>
        </w:r>
      </w:ins>
      <w:ins w:id="672" w:author="Microsoft Office User" w:date="2021-12-30T12:54:00Z">
        <w:r w:rsidR="00A9244A">
          <w:rPr>
            <w:rFonts w:eastAsia="Times New Roman" w:cs="Times New Roman"/>
          </w:rPr>
          <w:t>wiring blueprints</w:t>
        </w:r>
      </w:ins>
      <w:ins w:id="673" w:author="Ayush Nayak" w:date="2021-12-29T16:12:00Z">
        <w:del w:id="674" w:author="Microsoft Office User" w:date="2021-12-30T12:54:00Z">
          <w:r w:rsidR="00562032" w:rsidDel="00A9244A">
            <w:rPr>
              <w:rFonts w:eastAsia="Times New Roman" w:cs="Times New Roman"/>
            </w:rPr>
            <w:delText>preliminary wiring checks</w:delText>
          </w:r>
          <w:r w:rsidR="009E2DD3" w:rsidDel="009E15C5">
            <w:rPr>
              <w:rFonts w:eastAsia="Times New Roman" w:cs="Times New Roman"/>
            </w:rPr>
            <w:delText>4</w:delText>
          </w:r>
        </w:del>
      </w:ins>
      <w:del w:id="675" w:author="Ayush Nayak" w:date="2021-12-29T16:12:00Z">
        <w:r w:rsidR="00CD161A" w:rsidDel="00562032">
          <w:rPr>
            <w:rFonts w:eastAsia="Times New Roman" w:cs="Times New Roman"/>
          </w:rPr>
          <w:delText>, as well as done wiring diagrams</w:delText>
        </w:r>
      </w:del>
      <w:r w:rsidR="00102F6A">
        <w:rPr>
          <w:rFonts w:eastAsia="Times New Roman" w:cs="Times New Roman"/>
        </w:rPr>
        <w:t>. I haven’t</w:t>
      </w:r>
      <w:r w:rsidR="00A47884">
        <w:rPr>
          <w:rFonts w:eastAsia="Times New Roman" w:cs="Times New Roman"/>
        </w:rPr>
        <w:t xml:space="preserve"> bought or</w:t>
      </w:r>
      <w:r w:rsidR="00102F6A">
        <w:rPr>
          <w:rFonts w:eastAsia="Times New Roman" w:cs="Times New Roman"/>
        </w:rPr>
        <w:t xml:space="preserve"> assembled anything yet</w:t>
      </w:r>
      <w:r w:rsidR="00A47884">
        <w:rPr>
          <w:rFonts w:eastAsia="Times New Roman" w:cs="Times New Roman"/>
        </w:rPr>
        <w:t xml:space="preserve"> however</w:t>
      </w:r>
      <w:r w:rsidR="00102F6A">
        <w:rPr>
          <w:rFonts w:eastAsia="Times New Roman" w:cs="Times New Roman"/>
        </w:rPr>
        <w:t>. Funding from THINK would greatly improve my ability to actually fabricate this machine</w:t>
      </w:r>
      <w:r w:rsidR="00AC01AA">
        <w:rPr>
          <w:rFonts w:eastAsia="Times New Roman" w:cs="Times New Roman"/>
        </w:rPr>
        <w:t>, as it’s hard to request over $700</w:t>
      </w:r>
      <w:r w:rsidR="008309B0">
        <w:rPr>
          <w:rFonts w:eastAsia="Times New Roman" w:cs="Times New Roman"/>
        </w:rPr>
        <w:t xml:space="preserve"> for projects such as this</w:t>
      </w:r>
      <w:r w:rsidR="00102F6A">
        <w:rPr>
          <w:rFonts w:eastAsia="Times New Roman" w:cs="Times New Roman"/>
        </w:rPr>
        <w:t>.</w:t>
      </w:r>
      <w:ins w:id="676" w:author="Nayak, Ayush" w:date="2021-12-30T12:43:00Z">
        <w:r w:rsidR="009B1C64">
          <w:rPr>
            <w:rFonts w:eastAsia="Times New Roman" w:cs="Times New Roman"/>
          </w:rPr>
          <w:t xml:space="preserve"> While </w:t>
        </w:r>
        <w:r w:rsidR="009B1C64">
          <w:rPr>
            <w:rFonts w:eastAsia="Times New Roman" w:cs="Times New Roman"/>
          </w:rPr>
          <w:lastRenderedPageBreak/>
          <w:t>final module costs are somewhat low, testing and building the module itself could get very expensive</w:t>
        </w:r>
      </w:ins>
      <w:ins w:id="677" w:author="Nayak, Ayush" w:date="2021-12-30T12:45:00Z">
        <w:r w:rsidR="002E41BA">
          <w:rPr>
            <w:rFonts w:eastAsia="Times New Roman" w:cs="Times New Roman"/>
          </w:rPr>
          <w:t>,</w:t>
        </w:r>
      </w:ins>
      <w:ins w:id="678" w:author="Microsoft Office User" w:date="2021-12-30T12:53:00Z">
        <w:r w:rsidR="009E15C5">
          <w:rPr>
            <w:rFonts w:eastAsia="Times New Roman" w:cs="Times New Roman"/>
          </w:rPr>
          <w:t xml:space="preserve"> and I’d like to talk to people in the field to understand how to best </w:t>
        </w:r>
      </w:ins>
      <w:ins w:id="679" w:author="Microsoft Office User" w:date="2021-12-30T13:00:00Z">
        <w:r w:rsidR="00A22B23">
          <w:rPr>
            <w:rFonts w:eastAsia="Times New Roman" w:cs="Times New Roman"/>
          </w:rPr>
          <w:t>achieve</w:t>
        </w:r>
      </w:ins>
      <w:ins w:id="680" w:author="Microsoft Office User" w:date="2021-12-30T12:53:00Z">
        <w:r w:rsidR="009E15C5">
          <w:rPr>
            <w:rFonts w:eastAsia="Times New Roman" w:cs="Times New Roman"/>
          </w:rPr>
          <w:t xml:space="preserve"> what </w:t>
        </w:r>
      </w:ins>
      <w:ins w:id="681" w:author="Microsoft Office User" w:date="2021-12-30T13:00:00Z">
        <w:r w:rsidR="00A22B23">
          <w:rPr>
            <w:rFonts w:eastAsia="Times New Roman" w:cs="Times New Roman"/>
          </w:rPr>
          <w:t>I need to do</w:t>
        </w:r>
      </w:ins>
      <w:ins w:id="682" w:author="Microsoft Office User" w:date="2021-12-30T16:03:00Z">
        <w:r w:rsidR="00C63879">
          <w:rPr>
            <w:rFonts w:eastAsia="Times New Roman" w:cs="Times New Roman"/>
          </w:rPr>
          <w:t>.</w:t>
        </w:r>
      </w:ins>
      <w:ins w:id="683" w:author="Nayak, Ayush" w:date="2021-12-30T12:45:00Z">
        <w:del w:id="684" w:author="Microsoft Office User" w:date="2021-12-30T13:00:00Z">
          <w:r w:rsidR="002E41BA" w:rsidDel="00A22B23">
            <w:rPr>
              <w:rFonts w:eastAsia="Times New Roman" w:cs="Times New Roman"/>
            </w:rPr>
            <w:delText xml:space="preserve"> and</w:delText>
          </w:r>
        </w:del>
      </w:ins>
      <w:ins w:id="685" w:author="Nayak, Ayush" w:date="2021-12-30T12:43:00Z">
        <w:r w:rsidR="009B1C64">
          <w:rPr>
            <w:rFonts w:eastAsia="Times New Roman" w:cs="Times New Roman"/>
          </w:rPr>
          <w:t xml:space="preserve"> </w:t>
        </w:r>
      </w:ins>
      <w:del w:id="686" w:author="Nayak, Ayush" w:date="2021-12-30T12:43:00Z">
        <w:r w:rsidR="008309B0" w:rsidDel="009B1C64">
          <w:rPr>
            <w:rFonts w:eastAsia="Times New Roman" w:cs="Times New Roman"/>
          </w:rPr>
          <w:delText xml:space="preserve"> </w:delText>
        </w:r>
      </w:del>
      <w:r w:rsidR="008309B0">
        <w:rPr>
          <w:rFonts w:eastAsia="Times New Roman" w:cs="Times New Roman"/>
        </w:rPr>
        <w:t>I’ve also not done too much optics and laser work before, and I believe THINK mentorship could greatly improve my ability to actually carry out this project, as I believe the idea is extremely viable,</w:t>
      </w:r>
      <w:ins w:id="687" w:author="Microsoft Office User" w:date="2021-12-30T13:00:00Z">
        <w:r w:rsidR="00474E88">
          <w:rPr>
            <w:rFonts w:eastAsia="Times New Roman" w:cs="Times New Roman"/>
          </w:rPr>
          <w:t xml:space="preserve"> the problem important</w:t>
        </w:r>
      </w:ins>
      <w:r w:rsidR="008309B0">
        <w:rPr>
          <w:rFonts w:eastAsia="Times New Roman" w:cs="Times New Roman"/>
        </w:rPr>
        <w:t xml:space="preserve"> and </w:t>
      </w:r>
      <w:del w:id="688" w:author="Microsoft Office User" w:date="2021-12-30T13:00:00Z">
        <w:r w:rsidR="008309B0" w:rsidDel="00A22B23">
          <w:rPr>
            <w:rFonts w:eastAsia="Times New Roman" w:cs="Times New Roman"/>
          </w:rPr>
          <w:delText>wish to have</w:delText>
        </w:r>
      </w:del>
      <w:ins w:id="689" w:author="Microsoft Office User" w:date="2021-12-30T13:00:00Z">
        <w:r w:rsidR="00A22B23">
          <w:rPr>
            <w:rFonts w:eastAsia="Times New Roman" w:cs="Times New Roman"/>
          </w:rPr>
          <w:t>need</w:t>
        </w:r>
      </w:ins>
      <w:r w:rsidR="008309B0">
        <w:rPr>
          <w:rFonts w:eastAsia="Times New Roman" w:cs="Times New Roman"/>
        </w:rPr>
        <w:t xml:space="preserve"> appropriate mentorship to</w:t>
      </w:r>
      <w:del w:id="690" w:author="Microsoft Office User" w:date="2021-12-30T13:00:00Z">
        <w:r w:rsidR="008309B0" w:rsidDel="00474E88">
          <w:rPr>
            <w:rFonts w:eastAsia="Times New Roman" w:cs="Times New Roman"/>
          </w:rPr>
          <w:delText xml:space="preserve"> complete</w:delText>
        </w:r>
      </w:del>
      <w:ins w:id="691" w:author="Microsoft Office User" w:date="2021-12-30T13:00:00Z">
        <w:r w:rsidR="00474E88">
          <w:rPr>
            <w:rFonts w:eastAsia="Times New Roman" w:cs="Times New Roman"/>
          </w:rPr>
          <w:t xml:space="preserve"> help solve</w:t>
        </w:r>
      </w:ins>
      <w:r w:rsidR="008309B0">
        <w:rPr>
          <w:rFonts w:eastAsia="Times New Roman" w:cs="Times New Roman"/>
        </w:rPr>
        <w:t xml:space="preserve"> it.</w:t>
      </w:r>
      <w:r w:rsidR="00102F6A">
        <w:rPr>
          <w:rFonts w:eastAsia="Times New Roman" w:cs="Times New Roman"/>
        </w:rPr>
        <w:t xml:space="preserve"> </w:t>
      </w:r>
      <w:del w:id="692" w:author="Ayush Nayak" w:date="2021-12-29T22:57:00Z">
        <w:r w:rsidR="00102F6A" w:rsidDel="008F572D">
          <w:rPr>
            <w:rFonts w:eastAsia="Times New Roman" w:cs="Times New Roman"/>
          </w:rPr>
          <w:delText xml:space="preserve">The intended costs for creation are around $500, as both a relatively expensive telescope mount, and (as I learned from Lego days) </w:delText>
        </w:r>
        <w:r w:rsidR="00FF31B4" w:rsidDel="008F572D">
          <w:rPr>
            <w:rFonts w:eastAsia="Times New Roman" w:cs="Times New Roman"/>
          </w:rPr>
          <w:delText xml:space="preserve">many spare parts are required. Once the design is </w:delText>
        </w:r>
        <w:r w:rsidR="00F257DD" w:rsidDel="008F572D">
          <w:rPr>
            <w:rFonts w:eastAsia="Times New Roman" w:cs="Times New Roman"/>
          </w:rPr>
          <w:delText>fine-tuned</w:delText>
        </w:r>
        <w:r w:rsidR="00FF31B4" w:rsidDel="008F572D">
          <w:rPr>
            <w:rFonts w:eastAsia="Times New Roman" w:cs="Times New Roman"/>
          </w:rPr>
          <w:delText xml:space="preserve">, the $200 combo for transmitter and receiver can be </w:delText>
        </w:r>
        <w:r w:rsidR="00F257DD" w:rsidDel="008F572D">
          <w:rPr>
            <w:rFonts w:eastAsia="Times New Roman" w:cs="Times New Roman"/>
          </w:rPr>
          <w:delText>achieved</w:delText>
        </w:r>
        <w:r w:rsidR="00FF31B4" w:rsidDel="008F572D">
          <w:rPr>
            <w:rFonts w:eastAsia="Times New Roman" w:cs="Times New Roman"/>
          </w:rPr>
          <w:delText>.</w:delText>
        </w:r>
      </w:del>
    </w:p>
    <w:p w14:paraId="3C5FA716" w14:textId="4F606C13" w:rsidR="00102F6A" w:rsidRDefault="00102F6A">
      <w:pPr>
        <w:spacing w:line="480" w:lineRule="auto"/>
        <w:jc w:val="both"/>
        <w:rPr>
          <w:rFonts w:eastAsia="Times New Roman" w:cs="Times New Roman"/>
          <w:b/>
        </w:rPr>
        <w:pPrChange w:id="693" w:author="Microsoft Office User" w:date="2021-12-30T16:41:00Z">
          <w:pPr/>
        </w:pPrChange>
      </w:pPr>
      <w:del w:id="694" w:author="Nayak, Ayush" w:date="2021-12-30T12:30:00Z">
        <w:r w:rsidDel="009953F3">
          <w:rPr>
            <w:rFonts w:eastAsia="Times New Roman" w:cs="Times New Roman"/>
            <w:b/>
          </w:rPr>
          <w:delText>Budget:</w:delText>
        </w:r>
      </w:del>
    </w:p>
    <w:tbl>
      <w:tblPr>
        <w:tblStyle w:val="PlainTable1"/>
        <w:tblW w:w="9355" w:type="dxa"/>
        <w:tblLook w:val="04A0" w:firstRow="1" w:lastRow="0" w:firstColumn="1" w:lastColumn="0" w:noHBand="0" w:noVBand="1"/>
        <w:tblPrChange w:id="695" w:author="Microsoft Office User" w:date="2021-12-30T16:56:00Z">
          <w:tblPr>
            <w:tblStyle w:val="PlainTable1"/>
            <w:tblW w:w="9355" w:type="dxa"/>
            <w:tblLook w:val="04A0" w:firstRow="1" w:lastRow="0" w:firstColumn="1" w:lastColumn="0" w:noHBand="0" w:noVBand="1"/>
          </w:tblPr>
        </w:tblPrChange>
      </w:tblPr>
      <w:tblGrid>
        <w:gridCol w:w="3547"/>
        <w:gridCol w:w="1488"/>
        <w:gridCol w:w="4320"/>
        <w:tblGridChange w:id="696">
          <w:tblGrid>
            <w:gridCol w:w="3234"/>
            <w:gridCol w:w="199"/>
            <w:gridCol w:w="114"/>
            <w:gridCol w:w="1383"/>
            <w:gridCol w:w="199"/>
            <w:gridCol w:w="114"/>
            <w:gridCol w:w="4112"/>
          </w:tblGrid>
        </w:tblGridChange>
      </w:tblGrid>
      <w:tr w:rsidR="00857FD3" w14:paraId="0D69B2F1" w14:textId="77777777" w:rsidTr="00CC7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tcPrChange w:id="697" w:author="Microsoft Office User" w:date="2021-12-30T16:56:00Z">
              <w:tcPr>
                <w:tcW w:w="3433" w:type="dxa"/>
                <w:gridSpan w:val="2"/>
              </w:tcPr>
            </w:tcPrChange>
          </w:tcPr>
          <w:p w14:paraId="772AC782" w14:textId="5E81F2C1" w:rsidR="00857FD3" w:rsidRPr="00857FD3" w:rsidRDefault="00857FD3">
            <w:pPr>
              <w:jc w:val="both"/>
              <w:cnfStyle w:val="101000000000" w:firstRow="1" w:lastRow="0" w:firstColumn="1" w:lastColumn="0" w:oddVBand="0" w:evenVBand="0" w:oddHBand="0" w:evenHBand="0" w:firstRowFirstColumn="0" w:firstRowLastColumn="0" w:lastRowFirstColumn="0" w:lastRowLastColumn="0"/>
              <w:rPr>
                <w:rFonts w:eastAsia="Times New Roman" w:cs="Times New Roman"/>
                <w:i/>
              </w:rPr>
              <w:pPrChange w:id="698" w:author="Microsoft Office User" w:date="2021-12-30T16:41:00Z">
                <w:pPr>
                  <w:cnfStyle w:val="101000000000" w:firstRow="1" w:lastRow="0" w:firstColumn="1" w:lastColumn="0" w:oddVBand="0" w:evenVBand="0" w:oddHBand="0" w:evenHBand="0" w:firstRowFirstColumn="0" w:firstRowLastColumn="0" w:lastRowFirstColumn="0" w:lastRowLastColumn="0"/>
                </w:pPr>
              </w:pPrChange>
            </w:pPr>
            <w:r w:rsidRPr="00857FD3">
              <w:rPr>
                <w:rFonts w:eastAsia="Times New Roman" w:cs="Times New Roman"/>
                <w:i/>
              </w:rPr>
              <w:t>Part Name</w:t>
            </w:r>
          </w:p>
        </w:tc>
        <w:tc>
          <w:tcPr>
            <w:tcW w:w="1488" w:type="dxa"/>
            <w:tcPrChange w:id="699" w:author="Microsoft Office User" w:date="2021-12-30T16:56:00Z">
              <w:tcPr>
                <w:tcW w:w="1696" w:type="dxa"/>
                <w:gridSpan w:val="3"/>
              </w:tcPr>
            </w:tcPrChange>
          </w:tcPr>
          <w:p w14:paraId="3F34BBDD" w14:textId="63991BE3" w:rsidR="00857FD3" w:rsidRPr="00857FD3" w:rsidRDefault="00857FD3">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i/>
              </w:rPr>
              <w:pPrChange w:id="700" w:author="Microsoft Office User" w:date="2021-12-30T16:41:00Z">
                <w:pPr>
                  <w:cnfStyle w:val="100000000000" w:firstRow="1" w:lastRow="0" w:firstColumn="0" w:lastColumn="0" w:oddVBand="0" w:evenVBand="0" w:oddHBand="0" w:evenHBand="0" w:firstRowFirstColumn="0" w:firstRowLastColumn="0" w:lastRowFirstColumn="0" w:lastRowLastColumn="0"/>
                </w:pPr>
              </w:pPrChange>
            </w:pPr>
            <w:commentRangeStart w:id="701"/>
            <w:commentRangeStart w:id="702"/>
            <w:r w:rsidRPr="00857FD3">
              <w:rPr>
                <w:rFonts w:eastAsia="Times New Roman" w:cs="Times New Roman"/>
                <w:i/>
              </w:rPr>
              <w:t>Price</w:t>
            </w:r>
            <w:commentRangeEnd w:id="701"/>
            <w:r w:rsidR="00192109">
              <w:rPr>
                <w:rStyle w:val="CommentReference"/>
                <w:b w:val="0"/>
                <w:bCs w:val="0"/>
              </w:rPr>
              <w:commentReference w:id="701"/>
            </w:r>
            <w:commentRangeEnd w:id="702"/>
            <w:ins w:id="703" w:author="Microsoft Office User" w:date="2021-12-30T16:49:00Z">
              <w:r w:rsidR="0099014D">
                <w:rPr>
                  <w:rFonts w:eastAsia="Times New Roman" w:cs="Times New Roman"/>
                  <w:i/>
                </w:rPr>
                <w:t xml:space="preserve"> ($852)</w:t>
              </w:r>
            </w:ins>
            <w:r w:rsidR="000E2693">
              <w:rPr>
                <w:rStyle w:val="CommentReference"/>
                <w:b w:val="0"/>
                <w:bCs w:val="0"/>
              </w:rPr>
              <w:commentReference w:id="702"/>
            </w:r>
          </w:p>
        </w:tc>
        <w:tc>
          <w:tcPr>
            <w:tcW w:w="4320" w:type="dxa"/>
            <w:tcPrChange w:id="704" w:author="Microsoft Office User" w:date="2021-12-30T16:56:00Z">
              <w:tcPr>
                <w:tcW w:w="4226" w:type="dxa"/>
                <w:gridSpan w:val="2"/>
              </w:tcPr>
            </w:tcPrChange>
          </w:tcPr>
          <w:p w14:paraId="6212FC66" w14:textId="619CEF29" w:rsidR="00857FD3" w:rsidRPr="00857FD3" w:rsidRDefault="00857FD3">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i/>
              </w:rPr>
              <w:pPrChange w:id="705" w:author="Microsoft Office User" w:date="2021-12-30T16:41:00Z">
                <w:pPr>
                  <w:cnfStyle w:val="100000000000" w:firstRow="1" w:lastRow="0" w:firstColumn="0" w:lastColumn="0" w:oddVBand="0" w:evenVBand="0" w:oddHBand="0" w:evenHBand="0" w:firstRowFirstColumn="0" w:firstRowLastColumn="0" w:lastRowFirstColumn="0" w:lastRowLastColumn="0"/>
                </w:pPr>
              </w:pPrChange>
            </w:pPr>
            <w:r w:rsidRPr="00857FD3">
              <w:rPr>
                <w:rFonts w:eastAsia="Times New Roman" w:cs="Times New Roman"/>
                <w:i/>
              </w:rPr>
              <w:t>Description</w:t>
            </w:r>
          </w:p>
        </w:tc>
      </w:tr>
      <w:tr w:rsidR="00857FD3" w:rsidDel="001F26CA" w14:paraId="7DAB13DA" w14:textId="368394CC" w:rsidTr="00857FD3">
        <w:trPr>
          <w:cnfStyle w:val="000000100000" w:firstRow="0" w:lastRow="0" w:firstColumn="0" w:lastColumn="0" w:oddVBand="0" w:evenVBand="0" w:oddHBand="1" w:evenHBand="0" w:firstRowFirstColumn="0" w:firstRowLastColumn="0" w:lastRowFirstColumn="0" w:lastRowLastColumn="0"/>
          <w:del w:id="706" w:author="Nayak, Ayush" w:date="2021-12-30T12:15:00Z"/>
        </w:trPr>
        <w:tc>
          <w:tcPr>
            <w:cnfStyle w:val="001000000000" w:firstRow="0" w:lastRow="0" w:firstColumn="1" w:lastColumn="0" w:oddVBand="0" w:evenVBand="0" w:oddHBand="0" w:evenHBand="0" w:firstRowFirstColumn="0" w:firstRowLastColumn="0" w:lastRowFirstColumn="0" w:lastRowLastColumn="0"/>
            <w:tcW w:w="9355" w:type="dxa"/>
            <w:gridSpan w:val="3"/>
          </w:tcPr>
          <w:p w14:paraId="0D547F7A" w14:textId="28894E0A" w:rsidR="00857FD3" w:rsidRPr="00857FD3" w:rsidDel="001F26CA" w:rsidRDefault="00A264EA">
            <w:pPr>
              <w:jc w:val="both"/>
              <w:rPr>
                <w:del w:id="707" w:author="Nayak, Ayush" w:date="2021-12-30T12:15:00Z"/>
                <w:rFonts w:cs="Times New Roman"/>
                <w:color w:val="000000"/>
              </w:rPr>
              <w:pPrChange w:id="708" w:author="Microsoft Office User" w:date="2021-12-30T16:41:00Z">
                <w:pPr/>
              </w:pPrChange>
            </w:pPr>
            <w:del w:id="709" w:author="Nayak, Ayush" w:date="2021-12-30T12:15:00Z">
              <w:r w:rsidDel="001F26CA">
                <w:rPr>
                  <w:rFonts w:eastAsia="Times New Roman" w:cs="Times New Roman"/>
                </w:rPr>
                <w:delText>Module Construction</w:delText>
              </w:r>
            </w:del>
          </w:p>
        </w:tc>
      </w:tr>
      <w:tr w:rsidR="00882F91" w14:paraId="7C07818E" w14:textId="77777777" w:rsidTr="00CC7499">
        <w:tc>
          <w:tcPr>
            <w:cnfStyle w:val="001000000000" w:firstRow="0" w:lastRow="0" w:firstColumn="1" w:lastColumn="0" w:oddVBand="0" w:evenVBand="0" w:oddHBand="0" w:evenHBand="0" w:firstRowFirstColumn="0" w:firstRowLastColumn="0" w:lastRowFirstColumn="0" w:lastRowLastColumn="0"/>
            <w:tcW w:w="3547" w:type="dxa"/>
            <w:vAlign w:val="center"/>
            <w:tcPrChange w:id="710" w:author="Microsoft Office User" w:date="2021-12-30T16:56:00Z">
              <w:tcPr>
                <w:tcW w:w="3433" w:type="dxa"/>
                <w:gridSpan w:val="2"/>
              </w:tcPr>
            </w:tcPrChange>
          </w:tcPr>
          <w:p w14:paraId="0008494D" w14:textId="212E2C54" w:rsidR="00882F91" w:rsidRPr="00CC1DE4" w:rsidRDefault="00882F91">
            <w:pPr>
              <w:jc w:val="both"/>
              <w:rPr>
                <w:rFonts w:cs="Times New Roman"/>
                <w:b w:val="0"/>
                <w:color w:val="000000"/>
                <w:sz w:val="22"/>
                <w:szCs w:val="22"/>
                <w:rPrChange w:id="711" w:author="Microsoft Office User" w:date="2021-12-30T12:49:00Z">
                  <w:rPr>
                    <w:rFonts w:cs="Times New Roman"/>
                    <w:b w:val="0"/>
                    <w:color w:val="000000"/>
                  </w:rPr>
                </w:rPrChange>
              </w:rPr>
              <w:pPrChange w:id="712" w:author="Microsoft Office User" w:date="2021-12-30T16:41:00Z">
                <w:pPr/>
              </w:pPrChange>
            </w:pPr>
            <w:proofErr w:type="spellStart"/>
            <w:ins w:id="713" w:author="Microsoft Office User" w:date="2021-12-30T13:23:00Z">
              <w:r>
                <w:rPr>
                  <w:b w:val="0"/>
                  <w:bCs w:val="0"/>
                  <w:color w:val="000000"/>
                  <w:sz w:val="22"/>
                  <w:szCs w:val="22"/>
                </w:rPr>
                <w:t>Creality</w:t>
              </w:r>
              <w:proofErr w:type="spellEnd"/>
              <w:r>
                <w:rPr>
                  <w:b w:val="0"/>
                  <w:bCs w:val="0"/>
                  <w:color w:val="000000"/>
                  <w:sz w:val="22"/>
                  <w:szCs w:val="22"/>
                </w:rPr>
                <w:t xml:space="preserve"> Ender 3 Pro</w:t>
              </w:r>
            </w:ins>
            <w:del w:id="714" w:author="Microsoft Office User" w:date="2021-12-30T12:49:00Z">
              <w:r w:rsidRPr="00CC1DE4" w:rsidDel="00CC1DE4">
                <w:rPr>
                  <w:rFonts w:cs="Times New Roman"/>
                  <w:color w:val="000000"/>
                  <w:sz w:val="22"/>
                  <w:szCs w:val="22"/>
                  <w:rPrChange w:id="715" w:author="Microsoft Office User" w:date="2021-12-30T12:49:00Z">
                    <w:rPr>
                      <w:rFonts w:cs="Times New Roman"/>
                      <w:color w:val="000000"/>
                    </w:rPr>
                  </w:rPrChange>
                </w:rPr>
                <w:delText>10LF10-488 Astronomical Filter</w:delText>
              </w:r>
            </w:del>
          </w:p>
        </w:tc>
        <w:tc>
          <w:tcPr>
            <w:tcW w:w="1488" w:type="dxa"/>
            <w:vAlign w:val="center"/>
            <w:tcPrChange w:id="716" w:author="Microsoft Office User" w:date="2021-12-30T16:56:00Z">
              <w:tcPr>
                <w:tcW w:w="1696" w:type="dxa"/>
                <w:gridSpan w:val="3"/>
              </w:tcPr>
            </w:tcPrChange>
          </w:tcPr>
          <w:p w14:paraId="58F0CAD7" w14:textId="2D7061E0"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cs="Times New Roman"/>
                <w:i/>
                <w:color w:val="000000"/>
                <w:sz w:val="22"/>
                <w:szCs w:val="22"/>
                <w:rPrChange w:id="717" w:author="Nayak, Ayush" w:date="2021-12-30T12:16:00Z">
                  <w:rPr>
                    <w:rFonts w:cs="Times New Roman"/>
                    <w:i/>
                    <w:color w:val="000000"/>
                  </w:rPr>
                </w:rPrChange>
              </w:rPr>
              <w:pPrChange w:id="718"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719" w:author="Microsoft Office User" w:date="2021-12-30T13:23:00Z">
              <w:r>
                <w:rPr>
                  <w:i/>
                  <w:iCs/>
                  <w:color w:val="000000"/>
                  <w:sz w:val="22"/>
                  <w:szCs w:val="22"/>
                </w:rPr>
                <w:t xml:space="preserve">$250 </w:t>
              </w:r>
            </w:ins>
            <w:del w:id="720" w:author="Microsoft Office User" w:date="2021-12-30T12:49:00Z">
              <w:r w:rsidRPr="001F26CA" w:rsidDel="00CC1DE4">
                <w:rPr>
                  <w:rFonts w:cs="Times New Roman"/>
                  <w:i/>
                  <w:color w:val="000000"/>
                  <w:sz w:val="22"/>
                  <w:szCs w:val="22"/>
                  <w:rPrChange w:id="721" w:author="Nayak, Ayush" w:date="2021-12-30T12:16:00Z">
                    <w:rPr>
                      <w:rFonts w:cs="Times New Roman"/>
                      <w:i/>
                      <w:color w:val="000000"/>
                    </w:rPr>
                  </w:rPrChange>
                </w:rPr>
                <w:delText>$51</w:delText>
              </w:r>
              <w:r w:rsidRPr="001F26CA" w:rsidDel="00CC1DE4">
                <w:rPr>
                  <w:rFonts w:cs="Times New Roman"/>
                  <w:i/>
                  <w:color w:val="000000"/>
                  <w:sz w:val="22"/>
                  <w:szCs w:val="22"/>
                  <w:vertAlign w:val="superscript"/>
                  <w:rPrChange w:id="722" w:author="Nayak, Ayush" w:date="2021-12-30T12:16:00Z">
                    <w:rPr>
                      <w:rFonts w:cs="Times New Roman"/>
                      <w:i/>
                      <w:color w:val="000000"/>
                      <w:vertAlign w:val="superscript"/>
                    </w:rPr>
                  </w:rPrChange>
                </w:rPr>
                <w:delText>*</w:delText>
              </w:r>
            </w:del>
          </w:p>
        </w:tc>
        <w:tc>
          <w:tcPr>
            <w:tcW w:w="4320" w:type="dxa"/>
            <w:vAlign w:val="center"/>
            <w:tcPrChange w:id="723" w:author="Microsoft Office User" w:date="2021-12-30T16:56:00Z">
              <w:tcPr>
                <w:tcW w:w="4226" w:type="dxa"/>
                <w:gridSpan w:val="2"/>
              </w:tcPr>
            </w:tcPrChange>
          </w:tcPr>
          <w:p w14:paraId="28A278F8" w14:textId="61936453"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cs="Times New Roman"/>
                <w:color w:val="000000"/>
                <w:sz w:val="22"/>
                <w:szCs w:val="22"/>
                <w:rPrChange w:id="724" w:author="Nayak, Ayush" w:date="2021-12-30T12:16:00Z">
                  <w:rPr>
                    <w:rFonts w:cs="Times New Roman"/>
                    <w:color w:val="000000"/>
                  </w:rPr>
                </w:rPrChange>
              </w:rPr>
              <w:pPrChange w:id="725"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726" w:author="Microsoft Office User" w:date="2021-12-30T13:23:00Z">
              <w:r>
                <w:rPr>
                  <w:color w:val="000000"/>
                  <w:sz w:val="22"/>
                  <w:szCs w:val="22"/>
                </w:rPr>
                <w:t>3D Printer  </w:t>
              </w:r>
            </w:ins>
            <w:del w:id="727" w:author="Microsoft Office User" w:date="2021-12-30T12:49:00Z">
              <w:r w:rsidRPr="001F26CA" w:rsidDel="00CC1DE4">
                <w:rPr>
                  <w:rFonts w:cs="Times New Roman"/>
                  <w:color w:val="000000"/>
                  <w:sz w:val="22"/>
                  <w:szCs w:val="22"/>
                  <w:rPrChange w:id="728" w:author="Nayak, Ayush" w:date="2021-12-30T12:16:00Z">
                    <w:rPr>
                      <w:rFonts w:cs="Times New Roman"/>
                      <w:color w:val="000000"/>
                    </w:rPr>
                  </w:rPrChange>
                </w:rPr>
                <w:delText>Filter</w:delText>
              </w:r>
            </w:del>
          </w:p>
        </w:tc>
      </w:tr>
      <w:tr w:rsidR="00882F91" w14:paraId="77794462" w14:textId="77777777" w:rsidTr="00CC7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vAlign w:val="center"/>
            <w:tcPrChange w:id="729" w:author="Microsoft Office User" w:date="2021-12-30T16:56:00Z">
              <w:tcPr>
                <w:tcW w:w="3433" w:type="dxa"/>
                <w:gridSpan w:val="2"/>
              </w:tcPr>
            </w:tcPrChange>
          </w:tcPr>
          <w:p w14:paraId="37F1C7E3" w14:textId="40BCC8CE"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rFonts w:cs="Times New Roman"/>
                <w:b w:val="0"/>
                <w:color w:val="000000"/>
                <w:sz w:val="22"/>
                <w:szCs w:val="22"/>
                <w:rPrChange w:id="730" w:author="Microsoft Office User" w:date="2021-12-30T12:49:00Z">
                  <w:rPr>
                    <w:rFonts w:cs="Times New Roman"/>
                    <w:b w:val="0"/>
                    <w:color w:val="000000"/>
                  </w:rPr>
                </w:rPrChange>
              </w:rPr>
              <w:pPrChange w:id="731"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proofErr w:type="spellStart"/>
            <w:ins w:id="732" w:author="Microsoft Office User" w:date="2021-12-30T13:23:00Z">
              <w:r>
                <w:rPr>
                  <w:b w:val="0"/>
                  <w:bCs w:val="0"/>
                  <w:color w:val="000000"/>
                  <w:sz w:val="22"/>
                  <w:szCs w:val="22"/>
                </w:rPr>
                <w:t>Celesteron</w:t>
              </w:r>
              <w:proofErr w:type="spellEnd"/>
              <w:r>
                <w:rPr>
                  <w:b w:val="0"/>
                  <w:bCs w:val="0"/>
                  <w:color w:val="000000"/>
                  <w:sz w:val="22"/>
                  <w:szCs w:val="22"/>
                </w:rPr>
                <w:t xml:space="preserve"> Alt-Azimuth Mount x2</w:t>
              </w:r>
            </w:ins>
            <w:del w:id="733" w:author="Microsoft Office User" w:date="2021-12-30T12:49:00Z">
              <w:r w:rsidRPr="00CC1DE4" w:rsidDel="00CC1DE4">
                <w:rPr>
                  <w:rFonts w:cs="Times New Roman"/>
                  <w:color w:val="000000"/>
                  <w:sz w:val="22"/>
                  <w:szCs w:val="22"/>
                  <w:rPrChange w:id="734" w:author="Microsoft Office User" w:date="2021-12-30T12:49:00Z">
                    <w:rPr>
                      <w:rFonts w:cs="Times New Roman"/>
                      <w:color w:val="000000"/>
                    </w:rPr>
                  </w:rPrChange>
                </w:rPr>
                <w:delText>Arduino DUE x2</w:delText>
              </w:r>
              <w:r w:rsidRPr="00CC1DE4" w:rsidDel="00CC1DE4">
                <w:rPr>
                  <w:rFonts w:cs="Times New Roman"/>
                  <w:color w:val="000000"/>
                  <w:sz w:val="22"/>
                  <w:szCs w:val="22"/>
                  <w:vertAlign w:val="superscript"/>
                  <w:rPrChange w:id="735" w:author="Microsoft Office User" w:date="2021-12-30T12:49:00Z">
                    <w:rPr>
                      <w:rFonts w:cs="Times New Roman"/>
                      <w:color w:val="000000"/>
                      <w:vertAlign w:val="superscript"/>
                    </w:rPr>
                  </w:rPrChange>
                </w:rPr>
                <w:delText>†</w:delText>
              </w:r>
            </w:del>
          </w:p>
        </w:tc>
        <w:tc>
          <w:tcPr>
            <w:tcW w:w="1488" w:type="dxa"/>
            <w:vAlign w:val="center"/>
            <w:tcPrChange w:id="736" w:author="Microsoft Office User" w:date="2021-12-30T16:56:00Z">
              <w:tcPr>
                <w:tcW w:w="1696" w:type="dxa"/>
                <w:gridSpan w:val="3"/>
              </w:tcPr>
            </w:tcPrChange>
          </w:tcPr>
          <w:p w14:paraId="518E13E0" w14:textId="38CD6A43"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cs="Times New Roman"/>
                <w:i/>
                <w:color w:val="000000"/>
                <w:sz w:val="22"/>
                <w:szCs w:val="22"/>
                <w:rPrChange w:id="737" w:author="Nayak, Ayush" w:date="2021-12-30T12:16:00Z">
                  <w:rPr>
                    <w:rFonts w:cs="Times New Roman"/>
                    <w:i/>
                    <w:color w:val="000000"/>
                  </w:rPr>
                </w:rPrChange>
              </w:rPr>
              <w:pPrChange w:id="738"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739" w:author="Microsoft Office User" w:date="2021-12-30T13:23:00Z">
              <w:r>
                <w:rPr>
                  <w:i/>
                  <w:iCs/>
                  <w:color w:val="000000"/>
                  <w:sz w:val="22"/>
                  <w:szCs w:val="22"/>
                </w:rPr>
                <w:t xml:space="preserve">$200 </w:t>
              </w:r>
            </w:ins>
            <w:del w:id="740" w:author="Microsoft Office User" w:date="2021-12-30T12:49:00Z">
              <w:r w:rsidRPr="001F26CA" w:rsidDel="00CC1DE4">
                <w:rPr>
                  <w:rFonts w:cs="Times New Roman"/>
                  <w:i/>
                  <w:color w:val="000000"/>
                  <w:sz w:val="22"/>
                  <w:szCs w:val="22"/>
                  <w:rPrChange w:id="741" w:author="Nayak, Ayush" w:date="2021-12-30T12:16:00Z">
                    <w:rPr>
                      <w:rFonts w:cs="Times New Roman"/>
                      <w:i/>
                      <w:color w:val="000000"/>
                    </w:rPr>
                  </w:rPrChange>
                </w:rPr>
                <w:delText xml:space="preserve">$80 </w:delText>
              </w:r>
            </w:del>
          </w:p>
        </w:tc>
        <w:tc>
          <w:tcPr>
            <w:tcW w:w="4320" w:type="dxa"/>
            <w:vAlign w:val="center"/>
            <w:tcPrChange w:id="742" w:author="Microsoft Office User" w:date="2021-12-30T16:56:00Z">
              <w:tcPr>
                <w:tcW w:w="4226" w:type="dxa"/>
                <w:gridSpan w:val="2"/>
              </w:tcPr>
            </w:tcPrChange>
          </w:tcPr>
          <w:p w14:paraId="529D4BFF" w14:textId="56E49B8C"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cs="Times New Roman"/>
                <w:color w:val="000000"/>
                <w:sz w:val="22"/>
                <w:szCs w:val="22"/>
                <w:rPrChange w:id="743" w:author="Nayak, Ayush" w:date="2021-12-30T12:16:00Z">
                  <w:rPr>
                    <w:rFonts w:cs="Times New Roman"/>
                    <w:color w:val="000000"/>
                  </w:rPr>
                </w:rPrChange>
              </w:rPr>
              <w:pPrChange w:id="744"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745" w:author="Microsoft Office User" w:date="2021-12-30T13:23:00Z">
              <w:r>
                <w:rPr>
                  <w:color w:val="000000"/>
                  <w:sz w:val="22"/>
                  <w:szCs w:val="22"/>
                </w:rPr>
                <w:t>Telescope Mount</w:t>
              </w:r>
            </w:ins>
            <w:ins w:id="746" w:author="Microsoft Office User" w:date="2021-12-30T16:56:00Z">
              <w:r w:rsidR="00CC7499">
                <w:rPr>
                  <w:color w:val="000000"/>
                  <w:sz w:val="22"/>
                  <w:szCs w:val="22"/>
                </w:rPr>
                <w:t>(s)</w:t>
              </w:r>
            </w:ins>
            <w:del w:id="747" w:author="Microsoft Office User" w:date="2021-12-30T12:49:00Z">
              <w:r w:rsidRPr="001F26CA" w:rsidDel="00CC1DE4">
                <w:rPr>
                  <w:rFonts w:cs="Times New Roman"/>
                  <w:color w:val="000000"/>
                  <w:sz w:val="22"/>
                  <w:szCs w:val="22"/>
                  <w:rPrChange w:id="748" w:author="Nayak, Ayush" w:date="2021-12-30T12:16:00Z">
                    <w:rPr>
                      <w:rFonts w:cs="Times New Roman"/>
                      <w:color w:val="000000"/>
                    </w:rPr>
                  </w:rPrChange>
                </w:rPr>
                <w:delText>Processing</w:delText>
              </w:r>
            </w:del>
          </w:p>
        </w:tc>
      </w:tr>
      <w:tr w:rsidR="00882F91" w14:paraId="7A467A1C" w14:textId="77777777" w:rsidTr="00CC7499">
        <w:trPr>
          <w:ins w:id="749" w:author="Ayush Nayak" w:date="2021-12-29T20:01:00Z"/>
        </w:trPr>
        <w:tc>
          <w:tcPr>
            <w:cnfStyle w:val="001000000000" w:firstRow="0" w:lastRow="0" w:firstColumn="1" w:lastColumn="0" w:oddVBand="0" w:evenVBand="0" w:oddHBand="0" w:evenHBand="0" w:firstRowFirstColumn="0" w:firstRowLastColumn="0" w:lastRowFirstColumn="0" w:lastRowLastColumn="0"/>
            <w:tcW w:w="3547" w:type="dxa"/>
            <w:vAlign w:val="center"/>
            <w:tcPrChange w:id="750" w:author="Microsoft Office User" w:date="2021-12-30T16:56:00Z">
              <w:tcPr>
                <w:tcW w:w="3433" w:type="dxa"/>
                <w:gridSpan w:val="2"/>
              </w:tcPr>
            </w:tcPrChange>
          </w:tcPr>
          <w:p w14:paraId="1891C4A2" w14:textId="54FCEC1A" w:rsidR="00882F91" w:rsidRPr="00061F01" w:rsidRDefault="00882F91">
            <w:pPr>
              <w:jc w:val="both"/>
              <w:rPr>
                <w:ins w:id="751" w:author="Ayush Nayak" w:date="2021-12-29T20:01:00Z"/>
                <w:b w:val="0"/>
                <w:bCs w:val="0"/>
                <w:sz w:val="22"/>
                <w:szCs w:val="22"/>
                <w:rPrChange w:id="752" w:author="Microsoft Office User" w:date="2021-12-30T18:27:00Z">
                  <w:rPr>
                    <w:ins w:id="753" w:author="Ayush Nayak" w:date="2021-12-29T20:01:00Z"/>
                    <w:rFonts w:cs="Times New Roman"/>
                    <w:color w:val="000000"/>
                  </w:rPr>
                </w:rPrChange>
              </w:rPr>
              <w:pPrChange w:id="754" w:author="Microsoft Office User" w:date="2021-12-30T16:41:00Z">
                <w:pPr/>
              </w:pPrChange>
            </w:pPr>
            <w:ins w:id="755" w:author="Microsoft Office User" w:date="2021-12-30T13:23:00Z">
              <w:r w:rsidRPr="00061F01">
                <w:rPr>
                  <w:b w:val="0"/>
                  <w:color w:val="000000"/>
                  <w:sz w:val="22"/>
                  <w:szCs w:val="22"/>
                  <w:rPrChange w:id="756" w:author="Microsoft Office User" w:date="2021-12-30T18:27:00Z">
                    <w:rPr>
                      <w:color w:val="000000"/>
                      <w:sz w:val="22"/>
                      <w:szCs w:val="22"/>
                    </w:rPr>
                  </w:rPrChange>
                </w:rPr>
                <w:t>Arduino DUE x2</w:t>
              </w:r>
              <w:r w:rsidRPr="00061F01">
                <w:rPr>
                  <w:b w:val="0"/>
                  <w:bCs w:val="0"/>
                  <w:i/>
                  <w:iCs/>
                  <w:color w:val="000000"/>
                  <w:sz w:val="22"/>
                  <w:szCs w:val="22"/>
                  <w:vertAlign w:val="superscript"/>
                  <w:rPrChange w:id="757" w:author="Microsoft Office User" w:date="2021-12-30T18:27:00Z">
                    <w:rPr>
                      <w:b w:val="0"/>
                      <w:bCs w:val="0"/>
                      <w:i/>
                      <w:iCs/>
                      <w:color w:val="000000"/>
                      <w:sz w:val="22"/>
                      <w:szCs w:val="22"/>
                      <w:vertAlign w:val="superscript"/>
                    </w:rPr>
                  </w:rPrChange>
                </w:rPr>
                <w:t>*</w:t>
              </w:r>
            </w:ins>
            <w:ins w:id="758" w:author="Ayush Nayak" w:date="2021-12-29T20:31:00Z">
              <w:del w:id="759" w:author="Microsoft Office User" w:date="2021-12-30T13:23:00Z">
                <w:r w:rsidRPr="00061F01" w:rsidDel="00D34CAF">
                  <w:rPr>
                    <w:b w:val="0"/>
                    <w:sz w:val="22"/>
                    <w:szCs w:val="22"/>
                    <w:rPrChange w:id="760" w:author="Microsoft Office User" w:date="2021-12-30T18:27:00Z">
                      <w:rPr/>
                    </w:rPrChange>
                  </w:rPr>
                  <w:delText>18650 Batteries</w:delText>
                </w:r>
              </w:del>
            </w:ins>
          </w:p>
        </w:tc>
        <w:tc>
          <w:tcPr>
            <w:tcW w:w="1488" w:type="dxa"/>
            <w:vAlign w:val="center"/>
            <w:tcPrChange w:id="761" w:author="Microsoft Office User" w:date="2021-12-30T16:56:00Z">
              <w:tcPr>
                <w:tcW w:w="1696" w:type="dxa"/>
                <w:gridSpan w:val="3"/>
              </w:tcPr>
            </w:tcPrChange>
          </w:tcPr>
          <w:p w14:paraId="2B3135AC" w14:textId="7635C73B" w:rsidR="00882F91" w:rsidRPr="00882F91" w:rsidRDefault="00882F91">
            <w:pPr>
              <w:jc w:val="both"/>
              <w:cnfStyle w:val="000000000000" w:firstRow="0" w:lastRow="0" w:firstColumn="0" w:lastColumn="0" w:oddVBand="0" w:evenVBand="0" w:oddHBand="0" w:evenHBand="0" w:firstRowFirstColumn="0" w:firstRowLastColumn="0" w:lastRowFirstColumn="0" w:lastRowLastColumn="0"/>
              <w:rPr>
                <w:ins w:id="762" w:author="Ayush Nayak" w:date="2021-12-29T20:01:00Z"/>
                <w:rFonts w:cs="Times New Roman"/>
                <w:i/>
                <w:color w:val="000000"/>
                <w:sz w:val="22"/>
                <w:szCs w:val="22"/>
                <w:rPrChange w:id="763" w:author="Microsoft Office User" w:date="2021-12-30T13:23:00Z">
                  <w:rPr>
                    <w:ins w:id="764" w:author="Ayush Nayak" w:date="2021-12-29T20:01:00Z"/>
                    <w:rFonts w:cs="Times New Roman"/>
                    <w:i/>
                    <w:color w:val="000000"/>
                  </w:rPr>
                </w:rPrChange>
              </w:rPr>
              <w:pPrChange w:id="765"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766" w:author="Microsoft Office User" w:date="2021-12-30T13:23:00Z">
              <w:r w:rsidRPr="00882F91">
                <w:rPr>
                  <w:bCs/>
                  <w:i/>
                  <w:iCs/>
                  <w:color w:val="000000"/>
                  <w:sz w:val="22"/>
                  <w:szCs w:val="22"/>
                  <w:rPrChange w:id="767" w:author="Microsoft Office User" w:date="2021-12-30T13:23:00Z">
                    <w:rPr>
                      <w:b/>
                      <w:bCs/>
                      <w:i/>
                      <w:iCs/>
                      <w:color w:val="000000"/>
                      <w:sz w:val="22"/>
                      <w:szCs w:val="22"/>
                    </w:rPr>
                  </w:rPrChange>
                </w:rPr>
                <w:t xml:space="preserve">$80 </w:t>
              </w:r>
            </w:ins>
            <w:ins w:id="768" w:author="Ayush Nayak" w:date="2021-12-29T20:31:00Z">
              <w:del w:id="769" w:author="Microsoft Office User" w:date="2021-12-30T13:23:00Z">
                <w:r w:rsidRPr="00882F91" w:rsidDel="00D34CAF">
                  <w:rPr>
                    <w:rFonts w:cs="Times New Roman"/>
                    <w:i/>
                    <w:color w:val="000000"/>
                    <w:sz w:val="22"/>
                    <w:szCs w:val="22"/>
                    <w:rPrChange w:id="770" w:author="Microsoft Office User" w:date="2021-12-30T13:23:00Z">
                      <w:rPr>
                        <w:rFonts w:cs="Times New Roman"/>
                        <w:i/>
                        <w:color w:val="000000"/>
                      </w:rPr>
                    </w:rPrChange>
                  </w:rPr>
                  <w:delText>$41</w:delText>
                </w:r>
              </w:del>
            </w:ins>
          </w:p>
        </w:tc>
        <w:tc>
          <w:tcPr>
            <w:tcW w:w="4320" w:type="dxa"/>
            <w:vAlign w:val="center"/>
            <w:tcPrChange w:id="771" w:author="Microsoft Office User" w:date="2021-12-30T16:56:00Z">
              <w:tcPr>
                <w:tcW w:w="4226" w:type="dxa"/>
                <w:gridSpan w:val="2"/>
              </w:tcPr>
            </w:tcPrChange>
          </w:tcPr>
          <w:p w14:paraId="19E4D184" w14:textId="2B81CBCA" w:rsidR="00882F91" w:rsidRPr="00882F91" w:rsidRDefault="00882F91">
            <w:pPr>
              <w:jc w:val="both"/>
              <w:cnfStyle w:val="000000000000" w:firstRow="0" w:lastRow="0" w:firstColumn="0" w:lastColumn="0" w:oddVBand="0" w:evenVBand="0" w:oddHBand="0" w:evenHBand="0" w:firstRowFirstColumn="0" w:firstRowLastColumn="0" w:lastRowFirstColumn="0" w:lastRowLastColumn="0"/>
              <w:rPr>
                <w:ins w:id="772" w:author="Ayush Nayak" w:date="2021-12-29T20:01:00Z"/>
                <w:rFonts w:cs="Times New Roman"/>
                <w:color w:val="000000"/>
                <w:sz w:val="22"/>
                <w:szCs w:val="22"/>
                <w:rPrChange w:id="773" w:author="Microsoft Office User" w:date="2021-12-30T13:23:00Z">
                  <w:rPr>
                    <w:ins w:id="774" w:author="Ayush Nayak" w:date="2021-12-29T20:01:00Z"/>
                    <w:rFonts w:cs="Times New Roman"/>
                    <w:color w:val="000000"/>
                  </w:rPr>
                </w:rPrChange>
              </w:rPr>
              <w:pPrChange w:id="775"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776" w:author="Microsoft Office User" w:date="2021-12-30T13:23:00Z">
              <w:r w:rsidRPr="00882F91">
                <w:rPr>
                  <w:bCs/>
                  <w:color w:val="000000"/>
                  <w:sz w:val="22"/>
                  <w:szCs w:val="22"/>
                  <w:rPrChange w:id="777" w:author="Microsoft Office User" w:date="2021-12-30T13:23:00Z">
                    <w:rPr>
                      <w:b/>
                      <w:bCs/>
                      <w:color w:val="000000"/>
                      <w:sz w:val="22"/>
                      <w:szCs w:val="22"/>
                    </w:rPr>
                  </w:rPrChange>
                </w:rPr>
                <w:t>Processing</w:t>
              </w:r>
            </w:ins>
            <w:ins w:id="778" w:author="Ayush Nayak" w:date="2021-12-29T20:31:00Z">
              <w:del w:id="779" w:author="Microsoft Office User" w:date="2021-12-30T13:23:00Z">
                <w:r w:rsidRPr="00882F91" w:rsidDel="00D34CAF">
                  <w:rPr>
                    <w:rFonts w:cs="Times New Roman"/>
                    <w:color w:val="000000"/>
                    <w:sz w:val="22"/>
                    <w:szCs w:val="22"/>
                    <w:rPrChange w:id="780" w:author="Microsoft Office User" w:date="2021-12-30T13:23:00Z">
                      <w:rPr>
                        <w:rFonts w:cs="Times New Roman"/>
                        <w:color w:val="000000"/>
                      </w:rPr>
                    </w:rPrChange>
                  </w:rPr>
                  <w:delText>Batteries</w:delText>
                </w:r>
              </w:del>
            </w:ins>
          </w:p>
        </w:tc>
      </w:tr>
      <w:tr w:rsidR="00882F91" w14:paraId="2EDB27F5" w14:textId="77777777" w:rsidTr="00CC7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vAlign w:val="center"/>
            <w:tcPrChange w:id="781" w:author="Microsoft Office User" w:date="2021-12-30T16:56:00Z">
              <w:tcPr>
                <w:tcW w:w="3433" w:type="dxa"/>
                <w:gridSpan w:val="2"/>
              </w:tcPr>
            </w:tcPrChange>
          </w:tcPr>
          <w:p w14:paraId="2B0291E2" w14:textId="50B6A72A" w:rsidR="00882F91" w:rsidRPr="00061F01" w:rsidRDefault="00882F91">
            <w:pPr>
              <w:jc w:val="both"/>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szCs w:val="22"/>
                <w:rPrChange w:id="782" w:author="Microsoft Office User" w:date="2021-12-30T18:27:00Z">
                  <w:rPr>
                    <w:rFonts w:eastAsia="Times New Roman" w:cs="Times New Roman"/>
                    <w:b w:val="0"/>
                  </w:rPr>
                </w:rPrChange>
              </w:rPr>
              <w:pPrChange w:id="783"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ins w:id="784" w:author="Microsoft Office User" w:date="2021-12-30T13:23:00Z">
              <w:r w:rsidRPr="00061F01">
                <w:rPr>
                  <w:b w:val="0"/>
                  <w:color w:val="000000"/>
                  <w:sz w:val="22"/>
                  <w:szCs w:val="22"/>
                  <w:rPrChange w:id="785" w:author="Microsoft Office User" w:date="2021-12-30T18:27:00Z">
                    <w:rPr>
                      <w:color w:val="000000"/>
                      <w:sz w:val="22"/>
                      <w:szCs w:val="22"/>
                    </w:rPr>
                  </w:rPrChange>
                </w:rPr>
                <w:t>10LF10-488 Astronomical Filter</w:t>
              </w:r>
            </w:ins>
            <w:del w:id="786" w:author="Microsoft Office User" w:date="2021-12-30T13:23:00Z">
              <w:r w:rsidRPr="00061F01" w:rsidDel="00D34CAF">
                <w:rPr>
                  <w:rFonts w:cs="Times New Roman"/>
                  <w:b w:val="0"/>
                  <w:color w:val="000000"/>
                  <w:sz w:val="22"/>
                  <w:szCs w:val="22"/>
                  <w:rPrChange w:id="787" w:author="Microsoft Office User" w:date="2021-12-30T18:27:00Z">
                    <w:rPr>
                      <w:rFonts w:cs="Times New Roman"/>
                      <w:color w:val="000000"/>
                    </w:rPr>
                  </w:rPrChange>
                </w:rPr>
                <w:delText>Sharp 488nm GH04850B2G</w:delText>
              </w:r>
            </w:del>
          </w:p>
        </w:tc>
        <w:tc>
          <w:tcPr>
            <w:tcW w:w="1488" w:type="dxa"/>
            <w:vAlign w:val="center"/>
            <w:tcPrChange w:id="788" w:author="Microsoft Office User" w:date="2021-12-30T16:56:00Z">
              <w:tcPr>
                <w:tcW w:w="1696" w:type="dxa"/>
                <w:gridSpan w:val="3"/>
              </w:tcPr>
            </w:tcPrChange>
          </w:tcPr>
          <w:p w14:paraId="1CA345C6" w14:textId="1A008337" w:rsidR="00882F91" w:rsidRPr="00882F91"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sz w:val="22"/>
                <w:szCs w:val="22"/>
                <w:rPrChange w:id="789" w:author="Microsoft Office User" w:date="2021-12-30T13:23:00Z">
                  <w:rPr>
                    <w:rFonts w:eastAsia="Times New Roman" w:cs="Times New Roman"/>
                    <w:i/>
                  </w:rPr>
                </w:rPrChange>
              </w:rPr>
              <w:pPrChange w:id="790"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791" w:author="Microsoft Office User" w:date="2021-12-30T13:23:00Z">
              <w:r w:rsidRPr="00805972">
                <w:rPr>
                  <w:i/>
                  <w:iCs/>
                  <w:color w:val="000000"/>
                  <w:sz w:val="22"/>
                  <w:szCs w:val="22"/>
                </w:rPr>
                <w:t>$51</w:t>
              </w:r>
              <w:r w:rsidRPr="00882F91">
                <w:rPr>
                  <w:bCs/>
                  <w:color w:val="000000"/>
                  <w:sz w:val="22"/>
                  <w:szCs w:val="22"/>
                  <w:vertAlign w:val="superscript"/>
                  <w:rPrChange w:id="792" w:author="Microsoft Office User" w:date="2021-12-30T13:23:00Z">
                    <w:rPr>
                      <w:b/>
                      <w:bCs/>
                      <w:color w:val="000000"/>
                      <w:sz w:val="22"/>
                      <w:szCs w:val="22"/>
                      <w:vertAlign w:val="superscript"/>
                    </w:rPr>
                  </w:rPrChange>
                </w:rPr>
                <w:t xml:space="preserve">† </w:t>
              </w:r>
            </w:ins>
            <w:del w:id="793" w:author="Microsoft Office User" w:date="2021-12-30T13:23:00Z">
              <w:r w:rsidRPr="00882F91" w:rsidDel="00D34CAF">
                <w:rPr>
                  <w:rFonts w:cs="Times New Roman"/>
                  <w:i/>
                  <w:color w:val="000000"/>
                  <w:sz w:val="22"/>
                  <w:szCs w:val="22"/>
                  <w:rPrChange w:id="794" w:author="Microsoft Office User" w:date="2021-12-30T13:23:00Z">
                    <w:rPr>
                      <w:rFonts w:cs="Times New Roman"/>
                      <w:i/>
                      <w:color w:val="000000"/>
                    </w:rPr>
                  </w:rPrChange>
                </w:rPr>
                <w:delText xml:space="preserve">$35 </w:delText>
              </w:r>
            </w:del>
          </w:p>
        </w:tc>
        <w:tc>
          <w:tcPr>
            <w:tcW w:w="4320" w:type="dxa"/>
            <w:vAlign w:val="center"/>
            <w:tcPrChange w:id="795" w:author="Microsoft Office User" w:date="2021-12-30T16:56:00Z">
              <w:tcPr>
                <w:tcW w:w="4226" w:type="dxa"/>
                <w:gridSpan w:val="2"/>
              </w:tcPr>
            </w:tcPrChange>
          </w:tcPr>
          <w:p w14:paraId="4607A895" w14:textId="15C8E03D" w:rsidR="00882F91" w:rsidRPr="00882F91"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Change w:id="796" w:author="Microsoft Office User" w:date="2021-12-30T13:23:00Z">
                  <w:rPr>
                    <w:rFonts w:eastAsia="Times New Roman" w:cs="Times New Roman"/>
                  </w:rPr>
                </w:rPrChange>
              </w:rPr>
              <w:pPrChange w:id="797"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798" w:author="Microsoft Office User" w:date="2021-12-30T13:23:00Z">
              <w:r w:rsidRPr="00805972">
                <w:rPr>
                  <w:color w:val="000000"/>
                  <w:sz w:val="22"/>
                  <w:szCs w:val="22"/>
                </w:rPr>
                <w:t>Filter</w:t>
              </w:r>
            </w:ins>
            <w:del w:id="799" w:author="Microsoft Office User" w:date="2021-12-30T13:23:00Z">
              <w:r w:rsidRPr="00882F91" w:rsidDel="00D34CAF">
                <w:rPr>
                  <w:rFonts w:cs="Times New Roman"/>
                  <w:color w:val="000000"/>
                  <w:sz w:val="22"/>
                  <w:szCs w:val="22"/>
                  <w:rPrChange w:id="800" w:author="Microsoft Office User" w:date="2021-12-30T13:23:00Z">
                    <w:rPr>
                      <w:rFonts w:cs="Times New Roman"/>
                      <w:color w:val="000000"/>
                    </w:rPr>
                  </w:rPrChange>
                </w:rPr>
                <w:delText>Laser</w:delText>
              </w:r>
            </w:del>
          </w:p>
        </w:tc>
      </w:tr>
      <w:tr w:rsidR="00882F91" w14:paraId="7DCC2C17" w14:textId="77777777" w:rsidTr="00CC7499">
        <w:trPr>
          <w:trHeight w:val="53"/>
          <w:trPrChange w:id="801"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802" w:author="Microsoft Office User" w:date="2021-12-30T16:56:00Z">
              <w:tcPr>
                <w:tcW w:w="3775" w:type="dxa"/>
                <w:gridSpan w:val="3"/>
              </w:tcPr>
            </w:tcPrChange>
          </w:tcPr>
          <w:p w14:paraId="2898B4F4" w14:textId="3A4100ED" w:rsidR="00882F91" w:rsidRPr="00CC1DE4" w:rsidRDefault="00882F91">
            <w:pPr>
              <w:jc w:val="both"/>
              <w:rPr>
                <w:rFonts w:eastAsia="Times New Roman" w:cs="Times New Roman"/>
                <w:b w:val="0"/>
                <w:sz w:val="22"/>
                <w:szCs w:val="22"/>
                <w:rPrChange w:id="803" w:author="Microsoft Office User" w:date="2021-12-30T12:49:00Z">
                  <w:rPr>
                    <w:rFonts w:eastAsia="Times New Roman" w:cs="Times New Roman"/>
                    <w:b w:val="0"/>
                  </w:rPr>
                </w:rPrChange>
              </w:rPr>
              <w:pPrChange w:id="804" w:author="Microsoft Office User" w:date="2021-12-30T16:41:00Z">
                <w:pPr/>
              </w:pPrChange>
            </w:pPr>
            <w:ins w:id="805" w:author="Microsoft Office User" w:date="2021-12-30T13:23:00Z">
              <w:r>
                <w:rPr>
                  <w:b w:val="0"/>
                  <w:bCs w:val="0"/>
                  <w:color w:val="000000"/>
                  <w:sz w:val="22"/>
                  <w:szCs w:val="22"/>
                </w:rPr>
                <w:t>LPLDD-1.5A-12V Diode</w:t>
              </w:r>
            </w:ins>
            <w:del w:id="806" w:author="Microsoft Office User" w:date="2021-12-30T13:23:00Z">
              <w:r w:rsidRPr="00CC1DE4" w:rsidDel="00D34CAF">
                <w:rPr>
                  <w:rFonts w:cs="Times New Roman"/>
                  <w:color w:val="000000"/>
                  <w:sz w:val="22"/>
                  <w:szCs w:val="22"/>
                  <w:rPrChange w:id="807" w:author="Microsoft Office User" w:date="2021-12-30T12:49:00Z">
                    <w:rPr>
                      <w:rFonts w:cs="Times New Roman"/>
                      <w:color w:val="000000"/>
                    </w:rPr>
                  </w:rPrChange>
                </w:rPr>
                <w:delText>ECO-WORTHY 25W 12V</w:delText>
              </w:r>
            </w:del>
          </w:p>
        </w:tc>
        <w:tc>
          <w:tcPr>
            <w:tcW w:w="1488" w:type="dxa"/>
            <w:vAlign w:val="center"/>
            <w:tcPrChange w:id="808" w:author="Microsoft Office User" w:date="2021-12-30T16:56:00Z">
              <w:tcPr>
                <w:tcW w:w="1155" w:type="dxa"/>
                <w:gridSpan w:val="3"/>
              </w:tcPr>
            </w:tcPrChange>
          </w:tcPr>
          <w:p w14:paraId="0562AB0B" w14:textId="651220EA"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i/>
                <w:sz w:val="22"/>
                <w:szCs w:val="22"/>
                <w:rPrChange w:id="809" w:author="Nayak, Ayush" w:date="2021-12-30T12:16:00Z">
                  <w:rPr>
                    <w:rFonts w:eastAsia="Times New Roman" w:cs="Times New Roman"/>
                    <w:i/>
                  </w:rPr>
                </w:rPrChange>
              </w:rPr>
              <w:pPrChange w:id="810"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811" w:author="Microsoft Office User" w:date="2021-12-30T13:23:00Z">
              <w:r>
                <w:rPr>
                  <w:i/>
                  <w:iCs/>
                  <w:color w:val="000000"/>
                  <w:sz w:val="22"/>
                  <w:szCs w:val="22"/>
                </w:rPr>
                <w:t xml:space="preserve">$43 </w:t>
              </w:r>
            </w:ins>
            <w:del w:id="812" w:author="Microsoft Office User" w:date="2021-12-30T13:23:00Z">
              <w:r w:rsidRPr="001F26CA" w:rsidDel="00D34CAF">
                <w:rPr>
                  <w:rFonts w:cs="Times New Roman"/>
                  <w:i/>
                  <w:color w:val="000000"/>
                  <w:sz w:val="22"/>
                  <w:szCs w:val="22"/>
                  <w:rPrChange w:id="813" w:author="Nayak, Ayush" w:date="2021-12-30T12:16:00Z">
                    <w:rPr>
                      <w:rFonts w:cs="Times New Roman"/>
                      <w:i/>
                      <w:color w:val="000000"/>
                    </w:rPr>
                  </w:rPrChange>
                </w:rPr>
                <w:delText xml:space="preserve">$33 </w:delText>
              </w:r>
            </w:del>
          </w:p>
        </w:tc>
        <w:tc>
          <w:tcPr>
            <w:tcW w:w="4320" w:type="dxa"/>
            <w:vAlign w:val="center"/>
            <w:tcPrChange w:id="814" w:author="Microsoft Office User" w:date="2021-12-30T16:56:00Z">
              <w:tcPr>
                <w:tcW w:w="4425" w:type="dxa"/>
              </w:tcPr>
            </w:tcPrChange>
          </w:tcPr>
          <w:p w14:paraId="3784D42A" w14:textId="3A737BB9"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2"/>
                <w:rPrChange w:id="815" w:author="Nayak, Ayush" w:date="2021-12-30T12:16:00Z">
                  <w:rPr>
                    <w:rFonts w:eastAsia="Times New Roman" w:cs="Times New Roman"/>
                  </w:rPr>
                </w:rPrChange>
              </w:rPr>
              <w:pPrChange w:id="816"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817" w:author="Microsoft Office User" w:date="2021-12-30T13:23:00Z">
              <w:r>
                <w:rPr>
                  <w:color w:val="000000"/>
                  <w:sz w:val="22"/>
                  <w:szCs w:val="22"/>
                </w:rPr>
                <w:t>Diode Driver (Test)</w:t>
              </w:r>
            </w:ins>
            <w:del w:id="818" w:author="Microsoft Office User" w:date="2021-12-30T13:23:00Z">
              <w:r w:rsidRPr="001F26CA" w:rsidDel="00D34CAF">
                <w:rPr>
                  <w:rFonts w:cs="Times New Roman"/>
                  <w:color w:val="000000"/>
                  <w:sz w:val="22"/>
                  <w:szCs w:val="22"/>
                  <w:rPrChange w:id="819" w:author="Nayak, Ayush" w:date="2021-12-30T12:16:00Z">
                    <w:rPr>
                      <w:rFonts w:cs="Times New Roman"/>
                      <w:color w:val="000000"/>
                    </w:rPr>
                  </w:rPrChange>
                </w:rPr>
                <w:delText>Solar Panel</w:delText>
              </w:r>
            </w:del>
          </w:p>
        </w:tc>
      </w:tr>
      <w:tr w:rsidR="00882F91" w14:paraId="5BED27C8" w14:textId="77777777" w:rsidTr="00CC7499">
        <w:trPr>
          <w:cnfStyle w:val="000000100000" w:firstRow="0" w:lastRow="0" w:firstColumn="0" w:lastColumn="0" w:oddVBand="0" w:evenVBand="0" w:oddHBand="1" w:evenHBand="0" w:firstRowFirstColumn="0" w:firstRowLastColumn="0" w:lastRowFirstColumn="0" w:lastRowLastColumn="0"/>
          <w:trHeight w:val="53"/>
          <w:trPrChange w:id="820"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821" w:author="Microsoft Office User" w:date="2021-12-30T16:56:00Z">
              <w:tcPr>
                <w:tcW w:w="3433" w:type="dxa"/>
                <w:gridSpan w:val="2"/>
              </w:tcPr>
            </w:tcPrChange>
          </w:tcPr>
          <w:p w14:paraId="5E69E6BB" w14:textId="2410669D"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szCs w:val="22"/>
                <w:rPrChange w:id="822" w:author="Microsoft Office User" w:date="2021-12-30T12:49:00Z">
                  <w:rPr>
                    <w:rFonts w:eastAsia="Times New Roman" w:cs="Times New Roman"/>
                    <w:b w:val="0"/>
                  </w:rPr>
                </w:rPrChange>
              </w:rPr>
              <w:pPrChange w:id="823"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ins w:id="824" w:author="Microsoft Office User" w:date="2021-12-30T13:23:00Z">
              <w:r>
                <w:rPr>
                  <w:b w:val="0"/>
                  <w:bCs w:val="0"/>
                  <w:color w:val="000000"/>
                  <w:sz w:val="22"/>
                  <w:szCs w:val="22"/>
                </w:rPr>
                <w:t>18650 Batteries</w:t>
              </w:r>
              <w:r w:rsidR="00D90B14">
                <w:rPr>
                  <w:b w:val="0"/>
                  <w:bCs w:val="0"/>
                  <w:color w:val="000000"/>
                  <w:sz w:val="22"/>
                  <w:szCs w:val="22"/>
                </w:rPr>
                <w:t xml:space="preserve"> (Samsung)</w:t>
              </w:r>
            </w:ins>
            <w:del w:id="825" w:author="Microsoft Office User" w:date="2021-12-30T13:23:00Z">
              <w:r w:rsidRPr="00CC1DE4" w:rsidDel="00D34CAF">
                <w:rPr>
                  <w:rFonts w:cs="Times New Roman"/>
                  <w:color w:val="000000"/>
                  <w:sz w:val="22"/>
                  <w:szCs w:val="22"/>
                  <w:rPrChange w:id="826" w:author="Microsoft Office User" w:date="2021-12-30T12:49:00Z">
                    <w:rPr>
                      <w:rFonts w:cs="Times New Roman"/>
                      <w:color w:val="000000"/>
                    </w:rPr>
                  </w:rPrChange>
                </w:rPr>
                <w:delText>OSRAM SFH 3410-Z x30</w:delText>
              </w:r>
            </w:del>
          </w:p>
        </w:tc>
        <w:tc>
          <w:tcPr>
            <w:tcW w:w="1488" w:type="dxa"/>
            <w:vAlign w:val="center"/>
            <w:tcPrChange w:id="827" w:author="Microsoft Office User" w:date="2021-12-30T16:56:00Z">
              <w:tcPr>
                <w:tcW w:w="1696" w:type="dxa"/>
                <w:gridSpan w:val="3"/>
              </w:tcPr>
            </w:tcPrChange>
          </w:tcPr>
          <w:p w14:paraId="1FC580A8" w14:textId="163771AC"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sz w:val="22"/>
                <w:szCs w:val="22"/>
                <w:rPrChange w:id="828" w:author="Nayak, Ayush" w:date="2021-12-30T12:16:00Z">
                  <w:rPr>
                    <w:rFonts w:eastAsia="Times New Roman" w:cs="Times New Roman"/>
                    <w:i/>
                  </w:rPr>
                </w:rPrChange>
              </w:rPr>
              <w:pPrChange w:id="829"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830" w:author="Microsoft Office User" w:date="2021-12-30T13:23:00Z">
              <w:r>
                <w:rPr>
                  <w:i/>
                  <w:iCs/>
                  <w:color w:val="000000"/>
                  <w:sz w:val="22"/>
                  <w:szCs w:val="22"/>
                </w:rPr>
                <w:t xml:space="preserve">$41 </w:t>
              </w:r>
            </w:ins>
            <w:del w:id="831" w:author="Microsoft Office User" w:date="2021-12-30T13:23:00Z">
              <w:r w:rsidRPr="001F26CA" w:rsidDel="00D34CAF">
                <w:rPr>
                  <w:rFonts w:cs="Times New Roman"/>
                  <w:i/>
                  <w:color w:val="000000"/>
                  <w:sz w:val="22"/>
                  <w:szCs w:val="22"/>
                  <w:rPrChange w:id="832" w:author="Nayak, Ayush" w:date="2021-12-30T12:16:00Z">
                    <w:rPr>
                      <w:rFonts w:cs="Times New Roman"/>
                      <w:i/>
                      <w:color w:val="000000"/>
                    </w:rPr>
                  </w:rPrChange>
                </w:rPr>
                <w:delText xml:space="preserve">$30 </w:delText>
              </w:r>
            </w:del>
          </w:p>
        </w:tc>
        <w:tc>
          <w:tcPr>
            <w:tcW w:w="4320" w:type="dxa"/>
            <w:vAlign w:val="center"/>
            <w:tcPrChange w:id="833" w:author="Microsoft Office User" w:date="2021-12-30T16:56:00Z">
              <w:tcPr>
                <w:tcW w:w="4226" w:type="dxa"/>
                <w:gridSpan w:val="2"/>
              </w:tcPr>
            </w:tcPrChange>
          </w:tcPr>
          <w:p w14:paraId="76E57602" w14:textId="5C9DA278"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Change w:id="834" w:author="Nayak, Ayush" w:date="2021-12-30T12:16:00Z">
                  <w:rPr>
                    <w:rFonts w:eastAsia="Times New Roman" w:cs="Times New Roman"/>
                  </w:rPr>
                </w:rPrChange>
              </w:rPr>
              <w:pPrChange w:id="835"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836" w:author="Microsoft Office User" w:date="2021-12-30T13:23:00Z">
              <w:r>
                <w:rPr>
                  <w:color w:val="000000"/>
                  <w:sz w:val="22"/>
                  <w:szCs w:val="22"/>
                </w:rPr>
                <w:t>Batteries</w:t>
              </w:r>
            </w:ins>
            <w:del w:id="837" w:author="Microsoft Office User" w:date="2021-12-30T13:23:00Z">
              <w:r w:rsidRPr="001F26CA" w:rsidDel="00D34CAF">
                <w:rPr>
                  <w:rFonts w:cs="Times New Roman"/>
                  <w:color w:val="000000"/>
                  <w:sz w:val="22"/>
                  <w:szCs w:val="22"/>
                  <w:rPrChange w:id="838" w:author="Nayak, Ayush" w:date="2021-12-30T12:16:00Z">
                    <w:rPr>
                      <w:rFonts w:cs="Times New Roman"/>
                      <w:color w:val="000000"/>
                    </w:rPr>
                  </w:rPrChange>
                </w:rPr>
                <w:delText>Diode</w:delText>
              </w:r>
            </w:del>
          </w:p>
        </w:tc>
      </w:tr>
      <w:tr w:rsidR="00882F91" w14:paraId="7AAF3593" w14:textId="77777777" w:rsidTr="00CC7499">
        <w:trPr>
          <w:trHeight w:val="53"/>
          <w:trPrChange w:id="839"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840" w:author="Microsoft Office User" w:date="2021-12-30T16:56:00Z">
              <w:tcPr>
                <w:tcW w:w="3775" w:type="dxa"/>
                <w:gridSpan w:val="3"/>
              </w:tcPr>
            </w:tcPrChange>
          </w:tcPr>
          <w:p w14:paraId="62BD71D1" w14:textId="022CE5E5" w:rsidR="00882F91" w:rsidRPr="00CC1DE4" w:rsidRDefault="00882F91">
            <w:pPr>
              <w:jc w:val="both"/>
              <w:rPr>
                <w:rFonts w:eastAsia="Times New Roman" w:cs="Times New Roman"/>
                <w:b w:val="0"/>
                <w:sz w:val="22"/>
                <w:szCs w:val="22"/>
                <w:rPrChange w:id="841" w:author="Microsoft Office User" w:date="2021-12-30T12:49:00Z">
                  <w:rPr>
                    <w:rFonts w:eastAsia="Times New Roman" w:cs="Times New Roman"/>
                    <w:b w:val="0"/>
                  </w:rPr>
                </w:rPrChange>
              </w:rPr>
              <w:pPrChange w:id="842" w:author="Microsoft Office User" w:date="2021-12-30T16:41:00Z">
                <w:pPr/>
              </w:pPrChange>
            </w:pPr>
            <w:ins w:id="843" w:author="Microsoft Office User" w:date="2021-12-30T13:23:00Z">
              <w:r>
                <w:rPr>
                  <w:b w:val="0"/>
                  <w:bCs w:val="0"/>
                  <w:color w:val="000000"/>
                  <w:sz w:val="22"/>
                  <w:szCs w:val="22"/>
                </w:rPr>
                <w:t>Sharp 488nm GH04850B2G</w:t>
              </w:r>
            </w:ins>
            <w:del w:id="844" w:author="Microsoft Office User" w:date="2021-12-30T13:23:00Z">
              <w:r w:rsidRPr="00CC1DE4" w:rsidDel="00D34CAF">
                <w:rPr>
                  <w:rFonts w:cs="Times New Roman"/>
                  <w:color w:val="000000"/>
                  <w:sz w:val="22"/>
                  <w:szCs w:val="22"/>
                  <w:rPrChange w:id="845" w:author="Microsoft Office User" w:date="2021-12-30T12:49:00Z">
                    <w:rPr>
                      <w:rFonts w:cs="Times New Roman"/>
                      <w:color w:val="000000"/>
                    </w:rPr>
                  </w:rPrChange>
                </w:rPr>
                <w:delText>Renesas ISL78365ARZ-T7A</w:delText>
              </w:r>
            </w:del>
          </w:p>
        </w:tc>
        <w:tc>
          <w:tcPr>
            <w:tcW w:w="1488" w:type="dxa"/>
            <w:vAlign w:val="center"/>
            <w:tcPrChange w:id="846" w:author="Microsoft Office User" w:date="2021-12-30T16:56:00Z">
              <w:tcPr>
                <w:tcW w:w="1155" w:type="dxa"/>
                <w:gridSpan w:val="3"/>
              </w:tcPr>
            </w:tcPrChange>
          </w:tcPr>
          <w:p w14:paraId="18C4565D" w14:textId="377EA6C9"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i/>
                <w:sz w:val="22"/>
                <w:szCs w:val="22"/>
                <w:rPrChange w:id="847" w:author="Nayak, Ayush" w:date="2021-12-30T12:16:00Z">
                  <w:rPr>
                    <w:rFonts w:eastAsia="Times New Roman" w:cs="Times New Roman"/>
                    <w:i/>
                  </w:rPr>
                </w:rPrChange>
              </w:rPr>
              <w:pPrChange w:id="848"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849" w:author="Microsoft Office User" w:date="2021-12-30T13:23:00Z">
              <w:r>
                <w:rPr>
                  <w:i/>
                  <w:iCs/>
                  <w:color w:val="000000"/>
                  <w:sz w:val="22"/>
                  <w:szCs w:val="22"/>
                </w:rPr>
                <w:t xml:space="preserve">$35 </w:t>
              </w:r>
            </w:ins>
            <w:del w:id="850" w:author="Microsoft Office User" w:date="2021-12-30T13:23:00Z">
              <w:r w:rsidRPr="001F26CA" w:rsidDel="00D34CAF">
                <w:rPr>
                  <w:rFonts w:cs="Times New Roman"/>
                  <w:i/>
                  <w:color w:val="000000"/>
                  <w:sz w:val="22"/>
                  <w:szCs w:val="22"/>
                  <w:rPrChange w:id="851" w:author="Nayak, Ayush" w:date="2021-12-30T12:16:00Z">
                    <w:rPr>
                      <w:rFonts w:cs="Times New Roman"/>
                      <w:i/>
                      <w:color w:val="000000"/>
                    </w:rPr>
                  </w:rPrChange>
                </w:rPr>
                <w:delText xml:space="preserve">$21 </w:delText>
              </w:r>
            </w:del>
          </w:p>
        </w:tc>
        <w:tc>
          <w:tcPr>
            <w:tcW w:w="4320" w:type="dxa"/>
            <w:vAlign w:val="center"/>
            <w:tcPrChange w:id="852" w:author="Microsoft Office User" w:date="2021-12-30T16:56:00Z">
              <w:tcPr>
                <w:tcW w:w="4425" w:type="dxa"/>
              </w:tcPr>
            </w:tcPrChange>
          </w:tcPr>
          <w:p w14:paraId="3F31F5CB" w14:textId="47087E0F"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2"/>
                <w:rPrChange w:id="853" w:author="Nayak, Ayush" w:date="2021-12-30T12:16:00Z">
                  <w:rPr>
                    <w:rFonts w:eastAsia="Times New Roman" w:cs="Times New Roman"/>
                  </w:rPr>
                </w:rPrChange>
              </w:rPr>
              <w:pPrChange w:id="854"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855" w:author="Microsoft Office User" w:date="2021-12-30T13:23:00Z">
              <w:r>
                <w:rPr>
                  <w:color w:val="000000"/>
                  <w:sz w:val="22"/>
                  <w:szCs w:val="22"/>
                </w:rPr>
                <w:t>Laser</w:t>
              </w:r>
            </w:ins>
            <w:del w:id="856" w:author="Microsoft Office User" w:date="2021-12-30T13:23:00Z">
              <w:r w:rsidRPr="001F26CA" w:rsidDel="00D34CAF">
                <w:rPr>
                  <w:rFonts w:cs="Times New Roman"/>
                  <w:color w:val="000000"/>
                  <w:sz w:val="22"/>
                  <w:szCs w:val="22"/>
                  <w:rPrChange w:id="857" w:author="Nayak, Ayush" w:date="2021-12-30T12:16:00Z">
                    <w:rPr>
                      <w:rFonts w:cs="Times New Roman"/>
                      <w:color w:val="000000"/>
                    </w:rPr>
                  </w:rPrChange>
                </w:rPr>
                <w:delText>Diode Driver (Production)</w:delText>
              </w:r>
            </w:del>
          </w:p>
        </w:tc>
      </w:tr>
      <w:tr w:rsidR="00882F91" w14:paraId="61632654" w14:textId="77777777" w:rsidTr="00CC7499">
        <w:trPr>
          <w:cnfStyle w:val="000000100000" w:firstRow="0" w:lastRow="0" w:firstColumn="0" w:lastColumn="0" w:oddVBand="0" w:evenVBand="0" w:oddHBand="1" w:evenHBand="0" w:firstRowFirstColumn="0" w:firstRowLastColumn="0" w:lastRowFirstColumn="0" w:lastRowLastColumn="0"/>
          <w:trHeight w:val="61"/>
          <w:ins w:id="858" w:author="Nayak, Ayush" w:date="2021-12-30T12:07:00Z"/>
          <w:trPrChange w:id="859"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860" w:author="Microsoft Office User" w:date="2021-12-30T16:56:00Z">
              <w:tcPr>
                <w:tcW w:w="3775" w:type="dxa"/>
                <w:gridSpan w:val="3"/>
              </w:tcPr>
            </w:tcPrChange>
          </w:tcPr>
          <w:p w14:paraId="5E5A4B4E" w14:textId="3C0BD3C2"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ins w:id="861" w:author="Nayak, Ayush" w:date="2021-12-30T12:07:00Z"/>
                <w:b w:val="0"/>
                <w:bCs w:val="0"/>
                <w:sz w:val="22"/>
                <w:szCs w:val="22"/>
                <w:rPrChange w:id="862" w:author="Microsoft Office User" w:date="2021-12-30T12:49:00Z">
                  <w:rPr>
                    <w:ins w:id="863" w:author="Nayak, Ayush" w:date="2021-12-30T12:07:00Z"/>
                    <w:rFonts w:cs="Times New Roman"/>
                    <w:color w:val="000000"/>
                  </w:rPr>
                </w:rPrChange>
              </w:rPr>
              <w:pPrChange w:id="864"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ins w:id="865" w:author="Microsoft Office User" w:date="2021-12-30T13:23:00Z">
              <w:r>
                <w:rPr>
                  <w:b w:val="0"/>
                  <w:bCs w:val="0"/>
                  <w:color w:val="000000"/>
                  <w:sz w:val="22"/>
                  <w:szCs w:val="22"/>
                </w:rPr>
                <w:t>ECO-WORTHY 25W 12V</w:t>
              </w:r>
            </w:ins>
            <w:ins w:id="866" w:author="Nayak, Ayush" w:date="2021-12-30T12:07:00Z">
              <w:del w:id="867" w:author="Microsoft Office User" w:date="2021-12-30T13:23:00Z">
                <w:r w:rsidRPr="00CC1DE4" w:rsidDel="00D34CAF">
                  <w:rPr>
                    <w:sz w:val="22"/>
                    <w:szCs w:val="22"/>
                    <w:rPrChange w:id="868" w:author="Microsoft Office User" w:date="2021-12-30T12:49:00Z">
                      <w:rPr/>
                    </w:rPrChange>
                  </w:rPr>
                  <w:delText>LoRa SX1278 SX1276 433MHz</w:delText>
                </w:r>
              </w:del>
            </w:ins>
          </w:p>
        </w:tc>
        <w:tc>
          <w:tcPr>
            <w:tcW w:w="1488" w:type="dxa"/>
            <w:vAlign w:val="center"/>
            <w:tcPrChange w:id="869" w:author="Microsoft Office User" w:date="2021-12-30T16:56:00Z">
              <w:tcPr>
                <w:tcW w:w="1155" w:type="dxa"/>
                <w:gridSpan w:val="3"/>
              </w:tcPr>
            </w:tcPrChange>
          </w:tcPr>
          <w:p w14:paraId="4907E5DF" w14:textId="00B30D5C"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ins w:id="870" w:author="Nayak, Ayush" w:date="2021-12-30T12:07:00Z"/>
                <w:rFonts w:cs="Times New Roman"/>
                <w:i/>
                <w:color w:val="000000"/>
                <w:sz w:val="22"/>
                <w:szCs w:val="22"/>
                <w:rPrChange w:id="871" w:author="Nayak, Ayush" w:date="2021-12-30T12:16:00Z">
                  <w:rPr>
                    <w:ins w:id="872" w:author="Nayak, Ayush" w:date="2021-12-30T12:07:00Z"/>
                    <w:rFonts w:cs="Times New Roman"/>
                    <w:i/>
                    <w:color w:val="000000"/>
                  </w:rPr>
                </w:rPrChange>
              </w:rPr>
              <w:pPrChange w:id="873"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874" w:author="Microsoft Office User" w:date="2021-12-30T13:23:00Z">
              <w:r>
                <w:rPr>
                  <w:i/>
                  <w:iCs/>
                  <w:color w:val="000000"/>
                  <w:sz w:val="22"/>
                  <w:szCs w:val="22"/>
                </w:rPr>
                <w:t xml:space="preserve">$33 </w:t>
              </w:r>
            </w:ins>
            <w:ins w:id="875" w:author="Nayak, Ayush" w:date="2021-12-30T12:08:00Z">
              <w:del w:id="876" w:author="Microsoft Office User" w:date="2021-12-30T13:23:00Z">
                <w:r w:rsidRPr="001F26CA" w:rsidDel="00D34CAF">
                  <w:rPr>
                    <w:rFonts w:cs="Times New Roman"/>
                    <w:i/>
                    <w:color w:val="000000"/>
                    <w:sz w:val="22"/>
                    <w:szCs w:val="22"/>
                    <w:rPrChange w:id="877" w:author="Nayak, Ayush" w:date="2021-12-30T12:16:00Z">
                      <w:rPr>
                        <w:rFonts w:cs="Times New Roman"/>
                        <w:i/>
                        <w:color w:val="000000"/>
                      </w:rPr>
                    </w:rPrChange>
                  </w:rPr>
                  <w:delText>$25</w:delText>
                </w:r>
              </w:del>
            </w:ins>
          </w:p>
        </w:tc>
        <w:tc>
          <w:tcPr>
            <w:tcW w:w="4320" w:type="dxa"/>
            <w:vAlign w:val="center"/>
            <w:tcPrChange w:id="878" w:author="Microsoft Office User" w:date="2021-12-30T16:56:00Z">
              <w:tcPr>
                <w:tcW w:w="4425" w:type="dxa"/>
              </w:tcPr>
            </w:tcPrChange>
          </w:tcPr>
          <w:p w14:paraId="4F0A837D" w14:textId="50E91B4C"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ins w:id="879" w:author="Nayak, Ayush" w:date="2021-12-30T12:07:00Z"/>
                <w:rFonts w:cs="Times New Roman"/>
                <w:color w:val="000000"/>
                <w:sz w:val="22"/>
                <w:szCs w:val="22"/>
                <w:rPrChange w:id="880" w:author="Nayak, Ayush" w:date="2021-12-30T12:16:00Z">
                  <w:rPr>
                    <w:ins w:id="881" w:author="Nayak, Ayush" w:date="2021-12-30T12:07:00Z"/>
                    <w:rFonts w:cs="Times New Roman"/>
                    <w:color w:val="000000"/>
                  </w:rPr>
                </w:rPrChange>
              </w:rPr>
              <w:pPrChange w:id="882"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883" w:author="Microsoft Office User" w:date="2021-12-30T13:23:00Z">
              <w:r>
                <w:rPr>
                  <w:color w:val="000000"/>
                  <w:sz w:val="22"/>
                  <w:szCs w:val="22"/>
                </w:rPr>
                <w:t>Solar Panel</w:t>
              </w:r>
            </w:ins>
            <w:ins w:id="884" w:author="Nayak, Ayush" w:date="2021-12-30T12:08:00Z">
              <w:del w:id="885" w:author="Microsoft Office User" w:date="2021-12-30T13:23:00Z">
                <w:r w:rsidRPr="001F26CA" w:rsidDel="00D34CAF">
                  <w:rPr>
                    <w:rFonts w:cs="Times New Roman"/>
                    <w:color w:val="000000"/>
                    <w:sz w:val="22"/>
                    <w:szCs w:val="22"/>
                    <w:rPrChange w:id="886" w:author="Nayak, Ayush" w:date="2021-12-30T12:16:00Z">
                      <w:rPr>
                        <w:rFonts w:cs="Times New Roman"/>
                        <w:color w:val="000000"/>
                      </w:rPr>
                    </w:rPrChange>
                  </w:rPr>
                  <w:delText xml:space="preserve">Radio </w:delText>
                </w:r>
              </w:del>
            </w:ins>
          </w:p>
        </w:tc>
      </w:tr>
      <w:tr w:rsidR="00882F91" w14:paraId="4EBDE577" w14:textId="77777777" w:rsidTr="00CC7499">
        <w:trPr>
          <w:trHeight w:val="53"/>
          <w:trPrChange w:id="887"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888" w:author="Microsoft Office User" w:date="2021-12-30T16:56:00Z">
              <w:tcPr>
                <w:tcW w:w="3775" w:type="dxa"/>
                <w:gridSpan w:val="3"/>
              </w:tcPr>
            </w:tcPrChange>
          </w:tcPr>
          <w:p w14:paraId="72DC93DA" w14:textId="6DB07FEC" w:rsidR="00882F91" w:rsidRPr="00CC1DE4" w:rsidRDefault="00882F91">
            <w:pPr>
              <w:jc w:val="both"/>
              <w:rPr>
                <w:rFonts w:eastAsia="Times New Roman" w:cs="Times New Roman"/>
                <w:b w:val="0"/>
                <w:sz w:val="22"/>
                <w:szCs w:val="22"/>
                <w:rPrChange w:id="889" w:author="Microsoft Office User" w:date="2021-12-30T12:49:00Z">
                  <w:rPr>
                    <w:rFonts w:eastAsia="Times New Roman" w:cs="Times New Roman"/>
                    <w:b w:val="0"/>
                  </w:rPr>
                </w:rPrChange>
              </w:rPr>
              <w:pPrChange w:id="890" w:author="Microsoft Office User" w:date="2021-12-30T16:41:00Z">
                <w:pPr/>
              </w:pPrChange>
            </w:pPr>
            <w:ins w:id="891" w:author="Microsoft Office User" w:date="2021-12-30T13:23:00Z">
              <w:r>
                <w:rPr>
                  <w:b w:val="0"/>
                  <w:bCs w:val="0"/>
                  <w:color w:val="000000"/>
                  <w:sz w:val="22"/>
                  <w:szCs w:val="22"/>
                </w:rPr>
                <w:t>OSRAM SFH 3410-Z x30</w:t>
              </w:r>
            </w:ins>
            <w:del w:id="892" w:author="Microsoft Office User" w:date="2021-12-30T13:23:00Z">
              <w:r w:rsidRPr="00CC1DE4" w:rsidDel="00D34CAF">
                <w:rPr>
                  <w:rFonts w:cs="Times New Roman"/>
                  <w:color w:val="000000"/>
                  <w:sz w:val="22"/>
                  <w:szCs w:val="22"/>
                  <w:rPrChange w:id="893" w:author="Microsoft Office User" w:date="2021-12-30T12:49:00Z">
                    <w:rPr>
                      <w:rFonts w:cs="Times New Roman"/>
                      <w:color w:val="000000"/>
                    </w:rPr>
                  </w:rPrChange>
                </w:rPr>
                <w:delText>6mm, 14mm focal Concave Lens</w:delText>
              </w:r>
            </w:del>
          </w:p>
        </w:tc>
        <w:tc>
          <w:tcPr>
            <w:tcW w:w="1488" w:type="dxa"/>
            <w:vAlign w:val="center"/>
            <w:tcPrChange w:id="894" w:author="Microsoft Office User" w:date="2021-12-30T16:56:00Z">
              <w:tcPr>
                <w:tcW w:w="1155" w:type="dxa"/>
                <w:gridSpan w:val="3"/>
              </w:tcPr>
            </w:tcPrChange>
          </w:tcPr>
          <w:p w14:paraId="1320FD7F" w14:textId="5823A624"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i/>
                <w:sz w:val="22"/>
                <w:szCs w:val="22"/>
                <w:rPrChange w:id="895" w:author="Nayak, Ayush" w:date="2021-12-30T12:16:00Z">
                  <w:rPr>
                    <w:rFonts w:eastAsia="Times New Roman" w:cs="Times New Roman"/>
                    <w:i/>
                  </w:rPr>
                </w:rPrChange>
              </w:rPr>
              <w:pPrChange w:id="896"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897" w:author="Microsoft Office User" w:date="2021-12-30T13:23:00Z">
              <w:r>
                <w:rPr>
                  <w:i/>
                  <w:iCs/>
                  <w:color w:val="000000"/>
                  <w:sz w:val="22"/>
                  <w:szCs w:val="22"/>
                </w:rPr>
                <w:t xml:space="preserve">$30 </w:t>
              </w:r>
            </w:ins>
            <w:del w:id="898" w:author="Microsoft Office User" w:date="2021-12-30T13:23:00Z">
              <w:r w:rsidRPr="001F26CA" w:rsidDel="00D34CAF">
                <w:rPr>
                  <w:rFonts w:cs="Times New Roman"/>
                  <w:i/>
                  <w:color w:val="000000"/>
                  <w:sz w:val="22"/>
                  <w:szCs w:val="22"/>
                  <w:rPrChange w:id="899" w:author="Nayak, Ayush" w:date="2021-12-30T12:16:00Z">
                    <w:rPr>
                      <w:rFonts w:cs="Times New Roman"/>
                      <w:i/>
                      <w:color w:val="000000"/>
                    </w:rPr>
                  </w:rPrChange>
                </w:rPr>
                <w:delText>$24</w:delText>
              </w:r>
            </w:del>
          </w:p>
        </w:tc>
        <w:tc>
          <w:tcPr>
            <w:tcW w:w="4320" w:type="dxa"/>
            <w:vAlign w:val="center"/>
            <w:tcPrChange w:id="900" w:author="Microsoft Office User" w:date="2021-12-30T16:56:00Z">
              <w:tcPr>
                <w:tcW w:w="4425" w:type="dxa"/>
              </w:tcPr>
            </w:tcPrChange>
          </w:tcPr>
          <w:p w14:paraId="73A9A8CE" w14:textId="09C5D48D"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2"/>
                <w:rPrChange w:id="901" w:author="Nayak, Ayush" w:date="2021-12-30T12:16:00Z">
                  <w:rPr>
                    <w:rFonts w:eastAsia="Times New Roman" w:cs="Times New Roman"/>
                  </w:rPr>
                </w:rPrChange>
              </w:rPr>
              <w:pPrChange w:id="902"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903" w:author="Microsoft Office User" w:date="2021-12-30T13:23:00Z">
              <w:r>
                <w:rPr>
                  <w:color w:val="000000"/>
                  <w:sz w:val="22"/>
                  <w:szCs w:val="22"/>
                </w:rPr>
                <w:t>Diode</w:t>
              </w:r>
            </w:ins>
            <w:del w:id="904" w:author="Microsoft Office User" w:date="2021-12-30T13:23:00Z">
              <w:r w:rsidRPr="001F26CA" w:rsidDel="00D34CAF">
                <w:rPr>
                  <w:rFonts w:cs="Times New Roman"/>
                  <w:color w:val="000000"/>
                  <w:sz w:val="22"/>
                  <w:szCs w:val="22"/>
                  <w:rPrChange w:id="905" w:author="Nayak, Ayush" w:date="2021-12-30T12:16:00Z">
                    <w:rPr>
                      <w:rFonts w:cs="Times New Roman"/>
                      <w:color w:val="000000"/>
                    </w:rPr>
                  </w:rPrChange>
                </w:rPr>
                <w:delText>Initial lens</w:delText>
              </w:r>
            </w:del>
          </w:p>
        </w:tc>
      </w:tr>
      <w:tr w:rsidR="00882F91" w14:paraId="1898884C" w14:textId="77777777" w:rsidTr="00CC7499">
        <w:trPr>
          <w:cnfStyle w:val="000000100000" w:firstRow="0" w:lastRow="0" w:firstColumn="0" w:lastColumn="0" w:oddVBand="0" w:evenVBand="0" w:oddHBand="1" w:evenHBand="0" w:firstRowFirstColumn="0" w:firstRowLastColumn="0" w:lastRowFirstColumn="0" w:lastRowLastColumn="0"/>
          <w:trHeight w:val="53"/>
          <w:trPrChange w:id="906"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907" w:author="Microsoft Office User" w:date="2021-12-30T16:56:00Z">
              <w:tcPr>
                <w:tcW w:w="3775" w:type="dxa"/>
                <w:gridSpan w:val="3"/>
              </w:tcPr>
            </w:tcPrChange>
          </w:tcPr>
          <w:p w14:paraId="678AD79C" w14:textId="600F103A"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szCs w:val="22"/>
                <w:rPrChange w:id="908" w:author="Microsoft Office User" w:date="2021-12-30T12:49:00Z">
                  <w:rPr>
                    <w:rFonts w:eastAsia="Times New Roman" w:cs="Times New Roman"/>
                    <w:b w:val="0"/>
                  </w:rPr>
                </w:rPrChange>
              </w:rPr>
              <w:pPrChange w:id="909"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proofErr w:type="spellStart"/>
            <w:ins w:id="910" w:author="Microsoft Office User" w:date="2021-12-30T13:23:00Z">
              <w:r>
                <w:rPr>
                  <w:b w:val="0"/>
                  <w:bCs w:val="0"/>
                  <w:color w:val="000000"/>
                  <w:sz w:val="22"/>
                  <w:szCs w:val="22"/>
                </w:rPr>
                <w:t>Creality</w:t>
              </w:r>
              <w:proofErr w:type="spellEnd"/>
              <w:r>
                <w:rPr>
                  <w:b w:val="0"/>
                  <w:bCs w:val="0"/>
                  <w:color w:val="000000"/>
                  <w:sz w:val="22"/>
                  <w:szCs w:val="22"/>
                </w:rPr>
                <w:t xml:space="preserve"> Ender 3 Filament</w:t>
              </w:r>
            </w:ins>
            <w:del w:id="911" w:author="Microsoft Office User" w:date="2021-12-30T13:23:00Z">
              <w:r w:rsidRPr="00CC1DE4" w:rsidDel="00D34CAF">
                <w:rPr>
                  <w:rFonts w:cs="Times New Roman"/>
                  <w:color w:val="000000"/>
                  <w:sz w:val="22"/>
                  <w:szCs w:val="22"/>
                  <w:rPrChange w:id="912" w:author="Microsoft Office User" w:date="2021-12-30T12:49:00Z">
                    <w:rPr>
                      <w:rFonts w:cs="Times New Roman"/>
                      <w:color w:val="000000"/>
                    </w:rPr>
                  </w:rPrChange>
                </w:rPr>
                <w:delText>50mm, 500mm focal Thorlabs</w:delText>
              </w:r>
            </w:del>
          </w:p>
        </w:tc>
        <w:tc>
          <w:tcPr>
            <w:tcW w:w="1488" w:type="dxa"/>
            <w:vAlign w:val="center"/>
            <w:tcPrChange w:id="913" w:author="Microsoft Office User" w:date="2021-12-30T16:56:00Z">
              <w:tcPr>
                <w:tcW w:w="1155" w:type="dxa"/>
                <w:gridSpan w:val="3"/>
              </w:tcPr>
            </w:tcPrChange>
          </w:tcPr>
          <w:p w14:paraId="547E5A9B" w14:textId="2056007B"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sz w:val="22"/>
                <w:szCs w:val="22"/>
                <w:rPrChange w:id="914" w:author="Nayak, Ayush" w:date="2021-12-30T12:16:00Z">
                  <w:rPr>
                    <w:rFonts w:eastAsia="Times New Roman" w:cs="Times New Roman"/>
                    <w:i/>
                  </w:rPr>
                </w:rPrChange>
              </w:rPr>
              <w:pPrChange w:id="915"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916" w:author="Microsoft Office User" w:date="2021-12-30T13:23:00Z">
              <w:r>
                <w:rPr>
                  <w:i/>
                  <w:iCs/>
                  <w:color w:val="000000"/>
                  <w:sz w:val="22"/>
                  <w:szCs w:val="22"/>
                </w:rPr>
                <w:t xml:space="preserve">$26 </w:t>
              </w:r>
            </w:ins>
            <w:del w:id="917" w:author="Microsoft Office User" w:date="2021-12-30T13:23:00Z">
              <w:r w:rsidRPr="001F26CA" w:rsidDel="00D34CAF">
                <w:rPr>
                  <w:rFonts w:cs="Times New Roman"/>
                  <w:i/>
                  <w:color w:val="000000"/>
                  <w:sz w:val="22"/>
                  <w:szCs w:val="22"/>
                  <w:rPrChange w:id="918" w:author="Nayak, Ayush" w:date="2021-12-30T12:16:00Z">
                    <w:rPr>
                      <w:rFonts w:cs="Times New Roman"/>
                      <w:i/>
                      <w:color w:val="000000"/>
                    </w:rPr>
                  </w:rPrChange>
                </w:rPr>
                <w:delText>$21</w:delText>
              </w:r>
            </w:del>
          </w:p>
        </w:tc>
        <w:tc>
          <w:tcPr>
            <w:tcW w:w="4320" w:type="dxa"/>
            <w:vAlign w:val="center"/>
            <w:tcPrChange w:id="919" w:author="Microsoft Office User" w:date="2021-12-30T16:56:00Z">
              <w:tcPr>
                <w:tcW w:w="4425" w:type="dxa"/>
              </w:tcPr>
            </w:tcPrChange>
          </w:tcPr>
          <w:p w14:paraId="0E66CB79" w14:textId="78CB8FD8"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Change w:id="920" w:author="Nayak, Ayush" w:date="2021-12-30T12:16:00Z">
                  <w:rPr>
                    <w:rFonts w:eastAsia="Times New Roman" w:cs="Times New Roman"/>
                  </w:rPr>
                </w:rPrChange>
              </w:rPr>
              <w:pPrChange w:id="921"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922" w:author="Microsoft Office User" w:date="2021-12-30T13:23:00Z">
              <w:r>
                <w:rPr>
                  <w:color w:val="000000"/>
                  <w:sz w:val="22"/>
                  <w:szCs w:val="22"/>
                </w:rPr>
                <w:t>3D Printer “Ink”</w:t>
              </w:r>
            </w:ins>
            <w:del w:id="923" w:author="Microsoft Office User" w:date="2021-12-30T13:23:00Z">
              <w:r w:rsidRPr="001F26CA" w:rsidDel="00D34CAF">
                <w:rPr>
                  <w:rFonts w:cs="Times New Roman"/>
                  <w:color w:val="000000"/>
                  <w:sz w:val="22"/>
                  <w:szCs w:val="22"/>
                  <w:rPrChange w:id="924" w:author="Nayak, Ayush" w:date="2021-12-30T12:16:00Z">
                    <w:rPr>
                      <w:rFonts w:cs="Times New Roman"/>
                      <w:color w:val="000000"/>
                    </w:rPr>
                  </w:rPrChange>
                </w:rPr>
                <w:delText>Final lens</w:delText>
              </w:r>
            </w:del>
          </w:p>
        </w:tc>
      </w:tr>
      <w:tr w:rsidR="00882F91" w14:paraId="71F82737" w14:textId="77777777" w:rsidTr="00CC7499">
        <w:trPr>
          <w:trHeight w:val="53"/>
          <w:ins w:id="925" w:author="Ayush Nayak" w:date="2021-12-29T20:31:00Z"/>
          <w:trPrChange w:id="926"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927" w:author="Microsoft Office User" w:date="2021-12-30T16:56:00Z">
              <w:tcPr>
                <w:tcW w:w="3433" w:type="dxa"/>
                <w:gridSpan w:val="2"/>
              </w:tcPr>
            </w:tcPrChange>
          </w:tcPr>
          <w:p w14:paraId="49909E73" w14:textId="06E531DB" w:rsidR="00882F91" w:rsidRPr="00CC1DE4" w:rsidRDefault="00882F91">
            <w:pPr>
              <w:jc w:val="both"/>
              <w:rPr>
                <w:ins w:id="928" w:author="Ayush Nayak" w:date="2021-12-29T20:31:00Z"/>
                <w:rFonts w:cs="Times New Roman"/>
                <w:b w:val="0"/>
                <w:color w:val="000000"/>
                <w:sz w:val="22"/>
                <w:szCs w:val="22"/>
                <w:rPrChange w:id="929" w:author="Microsoft Office User" w:date="2021-12-30T12:49:00Z">
                  <w:rPr>
                    <w:ins w:id="930" w:author="Ayush Nayak" w:date="2021-12-29T20:31:00Z"/>
                    <w:rFonts w:cs="Times New Roman"/>
                    <w:color w:val="000000"/>
                  </w:rPr>
                </w:rPrChange>
              </w:rPr>
              <w:pPrChange w:id="931" w:author="Microsoft Office User" w:date="2021-12-30T16:41:00Z">
                <w:pPr/>
              </w:pPrChange>
            </w:pPr>
            <w:proofErr w:type="spellStart"/>
            <w:ins w:id="932" w:author="Microsoft Office User" w:date="2021-12-30T13:23:00Z">
              <w:r>
                <w:rPr>
                  <w:b w:val="0"/>
                  <w:bCs w:val="0"/>
                  <w:color w:val="000000"/>
                  <w:sz w:val="22"/>
                  <w:szCs w:val="22"/>
                </w:rPr>
                <w:t>LoRa</w:t>
              </w:r>
              <w:proofErr w:type="spellEnd"/>
              <w:r>
                <w:rPr>
                  <w:b w:val="0"/>
                  <w:bCs w:val="0"/>
                  <w:color w:val="000000"/>
                  <w:sz w:val="22"/>
                  <w:szCs w:val="22"/>
                </w:rPr>
                <w:t xml:space="preserve"> SX1278 SX1276 433MHz</w:t>
              </w:r>
            </w:ins>
            <w:ins w:id="933" w:author="Ayush Nayak" w:date="2021-12-29T20:31:00Z">
              <w:del w:id="934" w:author="Microsoft Office User" w:date="2021-12-30T13:23:00Z">
                <w:r w:rsidRPr="00CC1DE4" w:rsidDel="00D34CAF">
                  <w:rPr>
                    <w:rFonts w:cs="Times New Roman"/>
                    <w:color w:val="000000"/>
                    <w:sz w:val="22"/>
                    <w:szCs w:val="22"/>
                    <w:rPrChange w:id="935" w:author="Microsoft Office User" w:date="2021-12-30T12:49:00Z">
                      <w:rPr>
                        <w:rFonts w:cs="Times New Roman"/>
                        <w:color w:val="000000"/>
                      </w:rPr>
                    </w:rPrChange>
                  </w:rPr>
                  <w:delText>Basic Electronics Components Set</w:delText>
                </w:r>
              </w:del>
            </w:ins>
          </w:p>
        </w:tc>
        <w:tc>
          <w:tcPr>
            <w:tcW w:w="1488" w:type="dxa"/>
            <w:vAlign w:val="center"/>
            <w:tcPrChange w:id="936" w:author="Microsoft Office User" w:date="2021-12-30T16:56:00Z">
              <w:tcPr>
                <w:tcW w:w="1696" w:type="dxa"/>
                <w:gridSpan w:val="3"/>
              </w:tcPr>
            </w:tcPrChange>
          </w:tcPr>
          <w:p w14:paraId="4C1B6BA8" w14:textId="6925A412"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ins w:id="937" w:author="Ayush Nayak" w:date="2021-12-29T20:31:00Z"/>
                <w:rFonts w:cs="Times New Roman"/>
                <w:i/>
                <w:color w:val="000000"/>
                <w:sz w:val="22"/>
                <w:szCs w:val="22"/>
                <w:rPrChange w:id="938" w:author="Nayak, Ayush" w:date="2021-12-30T12:16:00Z">
                  <w:rPr>
                    <w:ins w:id="939" w:author="Ayush Nayak" w:date="2021-12-29T20:31:00Z"/>
                    <w:rFonts w:cs="Times New Roman"/>
                    <w:i/>
                    <w:color w:val="000000"/>
                  </w:rPr>
                </w:rPrChange>
              </w:rPr>
              <w:pPrChange w:id="940"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941" w:author="Microsoft Office User" w:date="2021-12-30T13:23:00Z">
              <w:r>
                <w:rPr>
                  <w:i/>
                  <w:iCs/>
                  <w:color w:val="000000"/>
                  <w:sz w:val="22"/>
                  <w:szCs w:val="22"/>
                </w:rPr>
                <w:t xml:space="preserve">$25 </w:t>
              </w:r>
            </w:ins>
            <w:ins w:id="942" w:author="Ayush Nayak" w:date="2021-12-29T20:31:00Z">
              <w:del w:id="943" w:author="Microsoft Office User" w:date="2021-12-30T13:23:00Z">
                <w:r w:rsidRPr="001F26CA" w:rsidDel="00D34CAF">
                  <w:rPr>
                    <w:rFonts w:cs="Times New Roman"/>
                    <w:i/>
                    <w:color w:val="000000"/>
                    <w:sz w:val="22"/>
                    <w:szCs w:val="22"/>
                    <w:rPrChange w:id="944" w:author="Nayak, Ayush" w:date="2021-12-30T12:16:00Z">
                      <w:rPr>
                        <w:rFonts w:cs="Times New Roman"/>
                        <w:i/>
                        <w:color w:val="000000"/>
                      </w:rPr>
                    </w:rPrChange>
                  </w:rPr>
                  <w:delText xml:space="preserve">$14 </w:delText>
                </w:r>
              </w:del>
            </w:ins>
          </w:p>
        </w:tc>
        <w:tc>
          <w:tcPr>
            <w:tcW w:w="4320" w:type="dxa"/>
            <w:vAlign w:val="center"/>
            <w:tcPrChange w:id="945" w:author="Microsoft Office User" w:date="2021-12-30T16:56:00Z">
              <w:tcPr>
                <w:tcW w:w="4226" w:type="dxa"/>
                <w:gridSpan w:val="2"/>
              </w:tcPr>
            </w:tcPrChange>
          </w:tcPr>
          <w:p w14:paraId="52FDE99E" w14:textId="765E360D"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ins w:id="946" w:author="Ayush Nayak" w:date="2021-12-29T20:31:00Z"/>
                <w:rFonts w:cs="Times New Roman"/>
                <w:color w:val="000000"/>
                <w:sz w:val="22"/>
                <w:szCs w:val="22"/>
                <w:rPrChange w:id="947" w:author="Nayak, Ayush" w:date="2021-12-30T12:16:00Z">
                  <w:rPr>
                    <w:ins w:id="948" w:author="Ayush Nayak" w:date="2021-12-29T20:31:00Z"/>
                    <w:rFonts w:cs="Times New Roman"/>
                    <w:color w:val="000000"/>
                  </w:rPr>
                </w:rPrChange>
              </w:rPr>
              <w:pPrChange w:id="949"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950" w:author="Microsoft Office User" w:date="2021-12-30T13:23:00Z">
              <w:r>
                <w:rPr>
                  <w:color w:val="000000"/>
                  <w:sz w:val="22"/>
                  <w:szCs w:val="22"/>
                </w:rPr>
                <w:t xml:space="preserve">Radio </w:t>
              </w:r>
            </w:ins>
            <w:ins w:id="951" w:author="Ayush Nayak" w:date="2021-12-29T20:31:00Z">
              <w:del w:id="952" w:author="Microsoft Office User" w:date="2021-12-30T13:23:00Z">
                <w:r w:rsidRPr="001F26CA" w:rsidDel="00D34CAF">
                  <w:rPr>
                    <w:rFonts w:cs="Times New Roman"/>
                    <w:color w:val="000000"/>
                    <w:sz w:val="22"/>
                    <w:szCs w:val="22"/>
                    <w:rPrChange w:id="953" w:author="Nayak, Ayush" w:date="2021-12-30T12:16:00Z">
                      <w:rPr>
                        <w:rFonts w:cs="Times New Roman"/>
                        <w:color w:val="000000"/>
                      </w:rPr>
                    </w:rPrChange>
                  </w:rPr>
                  <w:delText>Wires, Resistors, Capacitors and Diodes</w:delText>
                </w:r>
              </w:del>
            </w:ins>
          </w:p>
        </w:tc>
      </w:tr>
      <w:tr w:rsidR="00882F91" w14:paraId="3C26F8ED" w14:textId="77777777" w:rsidTr="00CC7499">
        <w:trPr>
          <w:cnfStyle w:val="000000100000" w:firstRow="0" w:lastRow="0" w:firstColumn="0" w:lastColumn="0" w:oddVBand="0" w:evenVBand="0" w:oddHBand="1" w:evenHBand="0" w:firstRowFirstColumn="0" w:firstRowLastColumn="0" w:lastRowFirstColumn="0" w:lastRowLastColumn="0"/>
          <w:trHeight w:val="53"/>
          <w:trPrChange w:id="954"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955" w:author="Microsoft Office User" w:date="2021-12-30T16:56:00Z">
              <w:tcPr>
                <w:tcW w:w="3775" w:type="dxa"/>
                <w:gridSpan w:val="3"/>
              </w:tcPr>
            </w:tcPrChange>
          </w:tcPr>
          <w:p w14:paraId="497A66D2" w14:textId="6BC5EF6E"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szCs w:val="22"/>
                <w:rPrChange w:id="956" w:author="Microsoft Office User" w:date="2021-12-30T12:49:00Z">
                  <w:rPr>
                    <w:rFonts w:eastAsia="Times New Roman" w:cs="Times New Roman"/>
                    <w:b w:val="0"/>
                  </w:rPr>
                </w:rPrChange>
              </w:rPr>
              <w:pPrChange w:id="957"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ins w:id="958" w:author="Microsoft Office User" w:date="2021-12-30T13:23:00Z">
              <w:r>
                <w:rPr>
                  <w:b w:val="0"/>
                  <w:bCs w:val="0"/>
                  <w:color w:val="000000"/>
                  <w:sz w:val="22"/>
                  <w:szCs w:val="22"/>
                </w:rPr>
                <w:t>6mm, 14mm focal Concave Lens</w:t>
              </w:r>
            </w:ins>
            <w:del w:id="959" w:author="Microsoft Office User" w:date="2021-12-30T13:23:00Z">
              <w:r w:rsidRPr="00CC1DE4" w:rsidDel="00D34CAF">
                <w:rPr>
                  <w:rFonts w:cs="Times New Roman"/>
                  <w:color w:val="000000"/>
                  <w:sz w:val="22"/>
                  <w:szCs w:val="22"/>
                  <w:rPrChange w:id="960" w:author="Microsoft Office User" w:date="2021-12-30T12:49:00Z">
                    <w:rPr>
                      <w:rFonts w:cs="Times New Roman"/>
                      <w:color w:val="000000"/>
                    </w:rPr>
                  </w:rPrChange>
                </w:rPr>
                <w:delText xml:space="preserve">TP4056 </w:delText>
              </w:r>
            </w:del>
          </w:p>
        </w:tc>
        <w:tc>
          <w:tcPr>
            <w:tcW w:w="1488" w:type="dxa"/>
            <w:vAlign w:val="center"/>
            <w:tcPrChange w:id="961" w:author="Microsoft Office User" w:date="2021-12-30T16:56:00Z">
              <w:tcPr>
                <w:tcW w:w="1155" w:type="dxa"/>
                <w:gridSpan w:val="3"/>
              </w:tcPr>
            </w:tcPrChange>
          </w:tcPr>
          <w:p w14:paraId="77C751BD" w14:textId="65187B12"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sz w:val="22"/>
                <w:szCs w:val="22"/>
                <w:rPrChange w:id="962" w:author="Nayak, Ayush" w:date="2021-12-30T12:16:00Z">
                  <w:rPr>
                    <w:rFonts w:eastAsia="Times New Roman" w:cs="Times New Roman"/>
                    <w:i/>
                  </w:rPr>
                </w:rPrChange>
              </w:rPr>
              <w:pPrChange w:id="963"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964" w:author="Microsoft Office User" w:date="2021-12-30T13:23:00Z">
              <w:r>
                <w:rPr>
                  <w:i/>
                  <w:iCs/>
                  <w:color w:val="000000"/>
                  <w:sz w:val="22"/>
                  <w:szCs w:val="22"/>
                </w:rPr>
                <w:t xml:space="preserve">$24 </w:t>
              </w:r>
            </w:ins>
            <w:del w:id="965" w:author="Microsoft Office User" w:date="2021-12-30T13:23:00Z">
              <w:r w:rsidRPr="001F26CA" w:rsidDel="00D34CAF">
                <w:rPr>
                  <w:rFonts w:cs="Times New Roman"/>
                  <w:i/>
                  <w:color w:val="000000"/>
                  <w:sz w:val="22"/>
                  <w:szCs w:val="22"/>
                  <w:rPrChange w:id="966" w:author="Nayak, Ayush" w:date="2021-12-30T12:16:00Z">
                    <w:rPr>
                      <w:rFonts w:cs="Times New Roman"/>
                      <w:i/>
                      <w:color w:val="000000"/>
                    </w:rPr>
                  </w:rPrChange>
                </w:rPr>
                <w:delText xml:space="preserve">$8 </w:delText>
              </w:r>
            </w:del>
          </w:p>
        </w:tc>
        <w:tc>
          <w:tcPr>
            <w:tcW w:w="4320" w:type="dxa"/>
            <w:vAlign w:val="center"/>
            <w:tcPrChange w:id="967" w:author="Microsoft Office User" w:date="2021-12-30T16:56:00Z">
              <w:tcPr>
                <w:tcW w:w="4425" w:type="dxa"/>
              </w:tcPr>
            </w:tcPrChange>
          </w:tcPr>
          <w:p w14:paraId="3497BC7E" w14:textId="7956C9F7"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Change w:id="968" w:author="Nayak, Ayush" w:date="2021-12-30T12:16:00Z">
                  <w:rPr>
                    <w:rFonts w:eastAsia="Times New Roman" w:cs="Times New Roman"/>
                  </w:rPr>
                </w:rPrChange>
              </w:rPr>
              <w:pPrChange w:id="969"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970" w:author="Microsoft Office User" w:date="2021-12-30T13:23:00Z">
              <w:r>
                <w:rPr>
                  <w:color w:val="000000"/>
                  <w:sz w:val="22"/>
                  <w:szCs w:val="22"/>
                </w:rPr>
                <w:t>Initial lens</w:t>
              </w:r>
            </w:ins>
            <w:del w:id="971" w:author="Microsoft Office User" w:date="2021-12-30T13:23:00Z">
              <w:r w:rsidRPr="001F26CA" w:rsidDel="00D34CAF">
                <w:rPr>
                  <w:rFonts w:cs="Times New Roman"/>
                  <w:color w:val="000000"/>
                  <w:sz w:val="22"/>
                  <w:szCs w:val="22"/>
                  <w:rPrChange w:id="972" w:author="Nayak, Ayush" w:date="2021-12-30T12:16:00Z">
                    <w:rPr>
                      <w:rFonts w:cs="Times New Roman"/>
                      <w:color w:val="000000"/>
                    </w:rPr>
                  </w:rPrChange>
                </w:rPr>
                <w:delText>Charging set</w:delText>
              </w:r>
            </w:del>
          </w:p>
        </w:tc>
      </w:tr>
      <w:tr w:rsidR="00882F91" w:rsidDel="001F26CA" w14:paraId="352C1591" w14:textId="3B368D78" w:rsidTr="001629BA">
        <w:trPr>
          <w:trHeight w:val="53"/>
          <w:del w:id="973" w:author="Nayak, Ayush" w:date="2021-12-30T12:16:00Z"/>
          <w:trPrChange w:id="974" w:author="Microsoft Office User" w:date="2021-12-30T13:23:00Z">
            <w:trPr>
              <w:trHeight w:val="53"/>
            </w:trPr>
          </w:trPrChange>
        </w:trPr>
        <w:tc>
          <w:tcPr>
            <w:cnfStyle w:val="001000000000" w:firstRow="0" w:lastRow="0" w:firstColumn="1" w:lastColumn="0" w:oddVBand="0" w:evenVBand="0" w:oddHBand="0" w:evenHBand="0" w:firstRowFirstColumn="0" w:firstRowLastColumn="0" w:lastRowFirstColumn="0" w:lastRowLastColumn="0"/>
            <w:tcW w:w="0" w:type="dxa"/>
            <w:gridSpan w:val="3"/>
            <w:vAlign w:val="center"/>
            <w:tcPrChange w:id="975" w:author="Microsoft Office User" w:date="2021-12-30T13:23:00Z">
              <w:tcPr>
                <w:tcW w:w="9355" w:type="dxa"/>
                <w:gridSpan w:val="7"/>
              </w:tcPr>
            </w:tcPrChange>
          </w:tcPr>
          <w:p w14:paraId="5518D83A" w14:textId="34376E86" w:rsidR="00882F91" w:rsidRPr="00CC1DE4" w:rsidDel="001F26CA" w:rsidRDefault="00882F91">
            <w:pPr>
              <w:jc w:val="both"/>
              <w:rPr>
                <w:del w:id="976" w:author="Nayak, Ayush" w:date="2021-12-30T12:16:00Z"/>
                <w:rFonts w:eastAsia="Times New Roman" w:cs="Times New Roman"/>
                <w:b w:val="0"/>
                <w:sz w:val="22"/>
                <w:szCs w:val="22"/>
                <w:rPrChange w:id="977" w:author="Microsoft Office User" w:date="2021-12-30T12:49:00Z">
                  <w:rPr>
                    <w:del w:id="978" w:author="Nayak, Ayush" w:date="2021-12-30T12:16:00Z"/>
                    <w:rFonts w:eastAsia="Times New Roman" w:cs="Times New Roman"/>
                  </w:rPr>
                </w:rPrChange>
              </w:rPr>
              <w:pPrChange w:id="979" w:author="Microsoft Office User" w:date="2021-12-30T16:41:00Z">
                <w:pPr/>
              </w:pPrChange>
            </w:pPr>
            <w:ins w:id="980" w:author="Microsoft Office User" w:date="2021-12-30T13:23:00Z">
              <w:r>
                <w:rPr>
                  <w:b w:val="0"/>
                  <w:bCs w:val="0"/>
                  <w:color w:val="000000"/>
                  <w:sz w:val="22"/>
                  <w:szCs w:val="22"/>
                </w:rPr>
                <w:t>Renesas ISL78365ARZ-T7A</w:t>
              </w:r>
            </w:ins>
            <w:del w:id="981" w:author="Microsoft Office User" w:date="2021-12-30T13:23:00Z">
              <w:r w:rsidRPr="00CC1DE4" w:rsidDel="00D34CAF">
                <w:rPr>
                  <w:rFonts w:eastAsia="Times New Roman" w:cs="Times New Roman"/>
                  <w:sz w:val="22"/>
                  <w:szCs w:val="22"/>
                  <w:rPrChange w:id="982" w:author="Microsoft Office User" w:date="2021-12-30T12:49:00Z">
                    <w:rPr>
                      <w:rFonts w:eastAsia="Times New Roman" w:cs="Times New Roman"/>
                    </w:rPr>
                  </w:rPrChange>
                </w:rPr>
                <w:delText>Testing and Initial Parts</w:delText>
              </w:r>
            </w:del>
          </w:p>
        </w:tc>
      </w:tr>
      <w:tr w:rsidR="00882F91" w14:paraId="30A81EF2" w14:textId="77777777" w:rsidTr="00CC7499">
        <w:trPr>
          <w:cnfStyle w:val="000000100000" w:firstRow="0" w:lastRow="0" w:firstColumn="0" w:lastColumn="0" w:oddVBand="0" w:evenVBand="0" w:oddHBand="1" w:evenHBand="0" w:firstRowFirstColumn="0" w:firstRowLastColumn="0" w:lastRowFirstColumn="0" w:lastRowLastColumn="0"/>
          <w:trHeight w:val="53"/>
          <w:trPrChange w:id="983"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984" w:author="Microsoft Office User" w:date="2021-12-30T16:56:00Z">
              <w:tcPr>
                <w:tcW w:w="3775" w:type="dxa"/>
                <w:gridSpan w:val="3"/>
              </w:tcPr>
            </w:tcPrChange>
          </w:tcPr>
          <w:p w14:paraId="7CB1A2EB" w14:textId="575771CA"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szCs w:val="22"/>
                <w:rPrChange w:id="985" w:author="Microsoft Office User" w:date="2021-12-30T12:49:00Z">
                  <w:rPr>
                    <w:rFonts w:eastAsia="Times New Roman" w:cs="Times New Roman"/>
                    <w:b w:val="0"/>
                  </w:rPr>
                </w:rPrChange>
              </w:rPr>
              <w:pPrChange w:id="986"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ins w:id="987" w:author="Microsoft Office User" w:date="2021-12-30T13:23:00Z">
              <w:r>
                <w:rPr>
                  <w:b w:val="0"/>
                  <w:bCs w:val="0"/>
                  <w:color w:val="000000"/>
                  <w:sz w:val="22"/>
                  <w:szCs w:val="22"/>
                </w:rPr>
                <w:t>50mm, 500mm focal Thorlabs</w:t>
              </w:r>
            </w:ins>
            <w:commentRangeStart w:id="988"/>
            <w:commentRangeStart w:id="989"/>
            <w:del w:id="990" w:author="Microsoft Office User" w:date="2021-12-30T13:23:00Z">
              <w:r w:rsidRPr="00CC1DE4" w:rsidDel="00D34CAF">
                <w:rPr>
                  <w:rFonts w:cs="Times New Roman"/>
                  <w:color w:val="000000"/>
                  <w:sz w:val="22"/>
                  <w:szCs w:val="22"/>
                  <w:rPrChange w:id="991" w:author="Microsoft Office User" w:date="2021-12-30T12:49:00Z">
                    <w:rPr>
                      <w:rFonts w:cs="Times New Roman"/>
                      <w:color w:val="000000"/>
                    </w:rPr>
                  </w:rPrChange>
                </w:rPr>
                <w:delText>Creality Ender 3 Pro</w:delText>
              </w:r>
            </w:del>
          </w:p>
        </w:tc>
        <w:tc>
          <w:tcPr>
            <w:tcW w:w="1488" w:type="dxa"/>
            <w:vAlign w:val="center"/>
            <w:tcPrChange w:id="992" w:author="Microsoft Office User" w:date="2021-12-30T16:56:00Z">
              <w:tcPr>
                <w:tcW w:w="1155" w:type="dxa"/>
                <w:gridSpan w:val="3"/>
              </w:tcPr>
            </w:tcPrChange>
          </w:tcPr>
          <w:p w14:paraId="45C3FB05" w14:textId="525CEDA5"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sz w:val="22"/>
                <w:szCs w:val="22"/>
                <w:rPrChange w:id="993" w:author="Nayak, Ayush" w:date="2021-12-30T12:16:00Z">
                  <w:rPr>
                    <w:rFonts w:eastAsia="Times New Roman" w:cs="Times New Roman"/>
                    <w:i/>
                  </w:rPr>
                </w:rPrChange>
              </w:rPr>
              <w:pPrChange w:id="994"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995" w:author="Microsoft Office User" w:date="2021-12-30T13:23:00Z">
              <w:r>
                <w:rPr>
                  <w:i/>
                  <w:iCs/>
                  <w:color w:val="000000"/>
                  <w:sz w:val="22"/>
                  <w:szCs w:val="22"/>
                </w:rPr>
                <w:t xml:space="preserve">$21 </w:t>
              </w:r>
            </w:ins>
            <w:del w:id="996" w:author="Microsoft Office User" w:date="2021-12-30T13:23:00Z">
              <w:r w:rsidRPr="001F26CA" w:rsidDel="00D34CAF">
                <w:rPr>
                  <w:rFonts w:cs="Times New Roman"/>
                  <w:i/>
                  <w:color w:val="000000"/>
                  <w:sz w:val="22"/>
                  <w:szCs w:val="22"/>
                  <w:rPrChange w:id="997" w:author="Nayak, Ayush" w:date="2021-12-30T12:16:00Z">
                    <w:rPr>
                      <w:rFonts w:cs="Times New Roman"/>
                      <w:i/>
                      <w:color w:val="000000"/>
                    </w:rPr>
                  </w:rPrChange>
                </w:rPr>
                <w:delText xml:space="preserve">$250 </w:delText>
              </w:r>
            </w:del>
          </w:p>
        </w:tc>
        <w:tc>
          <w:tcPr>
            <w:tcW w:w="4320" w:type="dxa"/>
            <w:vAlign w:val="center"/>
            <w:tcPrChange w:id="998" w:author="Microsoft Office User" w:date="2021-12-30T16:56:00Z">
              <w:tcPr>
                <w:tcW w:w="4425" w:type="dxa"/>
              </w:tcPr>
            </w:tcPrChange>
          </w:tcPr>
          <w:p w14:paraId="0A81CD28" w14:textId="22757303"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Change w:id="999" w:author="Nayak, Ayush" w:date="2021-12-30T12:16:00Z">
                  <w:rPr>
                    <w:rFonts w:eastAsia="Times New Roman" w:cs="Times New Roman"/>
                  </w:rPr>
                </w:rPrChange>
              </w:rPr>
              <w:pPrChange w:id="1000"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1001" w:author="Microsoft Office User" w:date="2021-12-30T13:23:00Z">
              <w:r>
                <w:rPr>
                  <w:color w:val="000000"/>
                  <w:sz w:val="22"/>
                  <w:szCs w:val="22"/>
                </w:rPr>
                <w:t>Final lens</w:t>
              </w:r>
            </w:ins>
            <w:del w:id="1002" w:author="Microsoft Office User" w:date="2021-12-30T13:23:00Z">
              <w:r w:rsidRPr="001F26CA" w:rsidDel="00D34CAF">
                <w:rPr>
                  <w:rFonts w:cs="Times New Roman"/>
                  <w:color w:val="000000"/>
                  <w:sz w:val="22"/>
                  <w:szCs w:val="22"/>
                  <w:rPrChange w:id="1003" w:author="Nayak, Ayush" w:date="2021-12-30T12:16:00Z">
                    <w:rPr>
                      <w:rFonts w:cs="Times New Roman"/>
                      <w:color w:val="000000"/>
                    </w:rPr>
                  </w:rPrChange>
                </w:rPr>
                <w:delText>3D Printer</w:delText>
              </w:r>
              <w:commentRangeEnd w:id="988"/>
              <w:r w:rsidRPr="001F26CA" w:rsidDel="00D34CAF">
                <w:rPr>
                  <w:rStyle w:val="CommentReference"/>
                  <w:sz w:val="22"/>
                  <w:szCs w:val="22"/>
                  <w:rPrChange w:id="1004" w:author="Nayak, Ayush" w:date="2021-12-30T12:16:00Z">
                    <w:rPr>
                      <w:rStyle w:val="CommentReference"/>
                    </w:rPr>
                  </w:rPrChange>
                </w:rPr>
                <w:commentReference w:id="988"/>
              </w:r>
              <w:r w:rsidRPr="001F26CA" w:rsidDel="00D34CAF">
                <w:rPr>
                  <w:rStyle w:val="CommentReference"/>
                  <w:sz w:val="22"/>
                  <w:szCs w:val="22"/>
                  <w:rPrChange w:id="1005" w:author="Nayak, Ayush" w:date="2021-12-30T12:16:00Z">
                    <w:rPr>
                      <w:rStyle w:val="CommentReference"/>
                    </w:rPr>
                  </w:rPrChange>
                </w:rPr>
                <w:commentReference w:id="989"/>
              </w:r>
            </w:del>
          </w:p>
        </w:tc>
      </w:tr>
      <w:commentRangeEnd w:id="989"/>
      <w:tr w:rsidR="00882F91" w14:paraId="296ED866" w14:textId="77777777" w:rsidTr="00CC7499">
        <w:trPr>
          <w:trHeight w:val="53"/>
          <w:trPrChange w:id="1006"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1007" w:author="Microsoft Office User" w:date="2021-12-30T16:56:00Z">
              <w:tcPr>
                <w:tcW w:w="3640" w:type="dxa"/>
              </w:tcPr>
            </w:tcPrChange>
          </w:tcPr>
          <w:p w14:paraId="37F9E686" w14:textId="750775B2" w:rsidR="00882F91" w:rsidRPr="00CC1DE4" w:rsidRDefault="00882F91">
            <w:pPr>
              <w:jc w:val="both"/>
              <w:rPr>
                <w:rFonts w:eastAsia="Times New Roman" w:cs="Times New Roman"/>
                <w:b w:val="0"/>
                <w:sz w:val="22"/>
                <w:szCs w:val="22"/>
                <w:rPrChange w:id="1008" w:author="Microsoft Office User" w:date="2021-12-30T12:49:00Z">
                  <w:rPr>
                    <w:rFonts w:eastAsia="Times New Roman" w:cs="Times New Roman"/>
                    <w:b w:val="0"/>
                  </w:rPr>
                </w:rPrChange>
              </w:rPr>
              <w:pPrChange w:id="1009" w:author="Microsoft Office User" w:date="2021-12-30T16:41:00Z">
                <w:pPr/>
              </w:pPrChange>
            </w:pPr>
            <w:ins w:id="1010" w:author="Microsoft Office User" w:date="2021-12-30T13:23:00Z">
              <w:r>
                <w:rPr>
                  <w:b w:val="0"/>
                  <w:bCs w:val="0"/>
                  <w:color w:val="000000"/>
                  <w:sz w:val="22"/>
                  <w:szCs w:val="22"/>
                </w:rPr>
                <w:t>Basic Electronics Components Set</w:t>
              </w:r>
            </w:ins>
            <w:del w:id="1011" w:author="Microsoft Office User" w:date="2021-12-30T13:23:00Z">
              <w:r w:rsidRPr="00CC1DE4" w:rsidDel="00D34CAF">
                <w:rPr>
                  <w:rFonts w:cs="Times New Roman"/>
                  <w:color w:val="000000"/>
                  <w:sz w:val="22"/>
                  <w:szCs w:val="22"/>
                  <w:rPrChange w:id="1012" w:author="Microsoft Office User" w:date="2021-12-30T12:49:00Z">
                    <w:rPr>
                      <w:rFonts w:cs="Times New Roman"/>
                      <w:color w:val="000000"/>
                    </w:rPr>
                  </w:rPrChange>
                </w:rPr>
                <w:delText>Celesteron Alt-Azimuth Mount x2</w:delText>
              </w:r>
            </w:del>
          </w:p>
        </w:tc>
        <w:tc>
          <w:tcPr>
            <w:tcW w:w="1488" w:type="dxa"/>
            <w:vAlign w:val="center"/>
            <w:tcPrChange w:id="1013" w:author="Microsoft Office User" w:date="2021-12-30T16:56:00Z">
              <w:tcPr>
                <w:tcW w:w="585" w:type="dxa"/>
                <w:gridSpan w:val="3"/>
              </w:tcPr>
            </w:tcPrChange>
          </w:tcPr>
          <w:p w14:paraId="090D8092" w14:textId="0B4D101F"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i/>
                <w:sz w:val="22"/>
                <w:szCs w:val="22"/>
                <w:rPrChange w:id="1014" w:author="Nayak, Ayush" w:date="2021-12-30T12:16:00Z">
                  <w:rPr>
                    <w:rFonts w:eastAsia="Times New Roman" w:cs="Times New Roman"/>
                    <w:i/>
                  </w:rPr>
                </w:rPrChange>
              </w:rPr>
              <w:pPrChange w:id="1015"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1016" w:author="Microsoft Office User" w:date="2021-12-30T13:23:00Z">
              <w:r>
                <w:rPr>
                  <w:i/>
                  <w:iCs/>
                  <w:color w:val="000000"/>
                  <w:sz w:val="22"/>
                  <w:szCs w:val="22"/>
                </w:rPr>
                <w:t xml:space="preserve">$14 </w:t>
              </w:r>
            </w:ins>
            <w:del w:id="1017" w:author="Microsoft Office User" w:date="2021-12-30T13:23:00Z">
              <w:r w:rsidRPr="001F26CA" w:rsidDel="00D34CAF">
                <w:rPr>
                  <w:rFonts w:cs="Times New Roman"/>
                  <w:i/>
                  <w:color w:val="000000"/>
                  <w:sz w:val="22"/>
                  <w:szCs w:val="22"/>
                  <w:rPrChange w:id="1018" w:author="Nayak, Ayush" w:date="2021-12-30T12:16:00Z">
                    <w:rPr>
                      <w:rFonts w:cs="Times New Roman"/>
                      <w:i/>
                      <w:color w:val="000000"/>
                    </w:rPr>
                  </w:rPrChange>
                </w:rPr>
                <w:delText xml:space="preserve">$200 </w:delText>
              </w:r>
            </w:del>
          </w:p>
        </w:tc>
        <w:tc>
          <w:tcPr>
            <w:tcW w:w="4320" w:type="dxa"/>
            <w:vAlign w:val="center"/>
            <w:tcPrChange w:id="1019" w:author="Microsoft Office User" w:date="2021-12-30T16:56:00Z">
              <w:tcPr>
                <w:tcW w:w="5130" w:type="dxa"/>
                <w:gridSpan w:val="3"/>
              </w:tcPr>
            </w:tcPrChange>
          </w:tcPr>
          <w:p w14:paraId="660A0501" w14:textId="3733D3B4"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2"/>
                <w:rPrChange w:id="1020" w:author="Nayak, Ayush" w:date="2021-12-30T12:16:00Z">
                  <w:rPr>
                    <w:rFonts w:eastAsia="Times New Roman" w:cs="Times New Roman"/>
                  </w:rPr>
                </w:rPrChange>
              </w:rPr>
              <w:pPrChange w:id="1021"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1022" w:author="Microsoft Office User" w:date="2021-12-30T13:23:00Z">
              <w:r>
                <w:rPr>
                  <w:color w:val="000000"/>
                  <w:sz w:val="22"/>
                  <w:szCs w:val="22"/>
                </w:rPr>
                <w:t>Wires, Resistors, Capacitors and Diodes</w:t>
              </w:r>
            </w:ins>
            <w:del w:id="1023" w:author="Microsoft Office User" w:date="2021-12-30T13:23:00Z">
              <w:r w:rsidRPr="001F26CA" w:rsidDel="00D34CAF">
                <w:rPr>
                  <w:rFonts w:cs="Times New Roman"/>
                  <w:color w:val="000000"/>
                  <w:sz w:val="22"/>
                  <w:szCs w:val="22"/>
                  <w:rPrChange w:id="1024" w:author="Nayak, Ayush" w:date="2021-12-30T12:16:00Z">
                    <w:rPr>
                      <w:rFonts w:cs="Times New Roman"/>
                      <w:color w:val="000000"/>
                    </w:rPr>
                  </w:rPrChange>
                </w:rPr>
                <w:delText>Telescope Mount</w:delText>
              </w:r>
            </w:del>
          </w:p>
        </w:tc>
      </w:tr>
      <w:tr w:rsidR="00882F91" w14:paraId="686A196A" w14:textId="77777777" w:rsidTr="00CC7499">
        <w:trPr>
          <w:cnfStyle w:val="000000100000" w:firstRow="0" w:lastRow="0" w:firstColumn="0" w:lastColumn="0" w:oddVBand="0" w:evenVBand="0" w:oddHBand="1" w:evenHBand="0" w:firstRowFirstColumn="0" w:firstRowLastColumn="0" w:lastRowFirstColumn="0" w:lastRowLastColumn="0"/>
          <w:trHeight w:val="53"/>
          <w:trPrChange w:id="1025"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1026" w:author="Microsoft Office User" w:date="2021-12-30T16:56:00Z">
              <w:tcPr>
                <w:tcW w:w="3775" w:type="dxa"/>
                <w:gridSpan w:val="3"/>
              </w:tcPr>
            </w:tcPrChange>
          </w:tcPr>
          <w:p w14:paraId="69AA58A1" w14:textId="69FAD3BB"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szCs w:val="22"/>
                <w:rPrChange w:id="1027" w:author="Microsoft Office User" w:date="2021-12-30T12:49:00Z">
                  <w:rPr>
                    <w:rFonts w:eastAsia="Times New Roman" w:cs="Times New Roman"/>
                    <w:b w:val="0"/>
                  </w:rPr>
                </w:rPrChange>
              </w:rPr>
              <w:pPrChange w:id="1028"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ins w:id="1029" w:author="Microsoft Office User" w:date="2021-12-30T13:23:00Z">
              <w:r>
                <w:rPr>
                  <w:b w:val="0"/>
                  <w:bCs w:val="0"/>
                  <w:color w:val="000000"/>
                  <w:sz w:val="22"/>
                  <w:szCs w:val="22"/>
                </w:rPr>
                <w:t>Laser Safety Goggles</w:t>
              </w:r>
            </w:ins>
            <w:del w:id="1030" w:author="Microsoft Office User" w:date="2021-12-30T13:23:00Z">
              <w:r w:rsidRPr="00CC1DE4" w:rsidDel="00D34CAF">
                <w:rPr>
                  <w:rFonts w:cs="Times New Roman"/>
                  <w:color w:val="000000"/>
                  <w:sz w:val="22"/>
                  <w:szCs w:val="22"/>
                  <w:rPrChange w:id="1031" w:author="Microsoft Office User" w:date="2021-12-30T12:49:00Z">
                    <w:rPr>
                      <w:rFonts w:cs="Times New Roman"/>
                      <w:color w:val="000000"/>
                    </w:rPr>
                  </w:rPrChange>
                </w:rPr>
                <w:delText>LPLDD-1.5A-12V Diode</w:delText>
              </w:r>
            </w:del>
          </w:p>
        </w:tc>
        <w:tc>
          <w:tcPr>
            <w:tcW w:w="1488" w:type="dxa"/>
            <w:vAlign w:val="center"/>
            <w:tcPrChange w:id="1032" w:author="Microsoft Office User" w:date="2021-12-30T16:56:00Z">
              <w:tcPr>
                <w:tcW w:w="1155" w:type="dxa"/>
                <w:gridSpan w:val="3"/>
              </w:tcPr>
            </w:tcPrChange>
          </w:tcPr>
          <w:p w14:paraId="4717067C" w14:textId="5FCD924F"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sz w:val="22"/>
                <w:szCs w:val="22"/>
                <w:rPrChange w:id="1033" w:author="Nayak, Ayush" w:date="2021-12-30T12:16:00Z">
                  <w:rPr>
                    <w:rFonts w:eastAsia="Times New Roman" w:cs="Times New Roman"/>
                    <w:i/>
                  </w:rPr>
                </w:rPrChange>
              </w:rPr>
              <w:pPrChange w:id="1034"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1035" w:author="Microsoft Office User" w:date="2021-12-30T13:23:00Z">
              <w:r>
                <w:rPr>
                  <w:i/>
                  <w:iCs/>
                  <w:color w:val="000000"/>
                  <w:sz w:val="22"/>
                  <w:szCs w:val="22"/>
                </w:rPr>
                <w:t xml:space="preserve">$12 </w:t>
              </w:r>
            </w:ins>
            <w:del w:id="1036" w:author="Microsoft Office User" w:date="2021-12-30T13:23:00Z">
              <w:r w:rsidRPr="001F26CA" w:rsidDel="00D34CAF">
                <w:rPr>
                  <w:rFonts w:cs="Times New Roman"/>
                  <w:i/>
                  <w:color w:val="000000"/>
                  <w:sz w:val="22"/>
                  <w:szCs w:val="22"/>
                  <w:rPrChange w:id="1037" w:author="Nayak, Ayush" w:date="2021-12-30T12:16:00Z">
                    <w:rPr>
                      <w:rFonts w:cs="Times New Roman"/>
                      <w:i/>
                      <w:color w:val="000000"/>
                    </w:rPr>
                  </w:rPrChange>
                </w:rPr>
                <w:delText xml:space="preserve">$43 </w:delText>
              </w:r>
            </w:del>
          </w:p>
        </w:tc>
        <w:tc>
          <w:tcPr>
            <w:tcW w:w="4320" w:type="dxa"/>
            <w:vAlign w:val="center"/>
            <w:tcPrChange w:id="1038" w:author="Microsoft Office User" w:date="2021-12-30T16:56:00Z">
              <w:tcPr>
                <w:tcW w:w="4425" w:type="dxa"/>
              </w:tcPr>
            </w:tcPrChange>
          </w:tcPr>
          <w:p w14:paraId="59608F66" w14:textId="0AB8574C"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Change w:id="1039" w:author="Nayak, Ayush" w:date="2021-12-30T12:16:00Z">
                  <w:rPr>
                    <w:rFonts w:eastAsia="Times New Roman" w:cs="Times New Roman"/>
                  </w:rPr>
                </w:rPrChange>
              </w:rPr>
              <w:pPrChange w:id="1040"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1041" w:author="Microsoft Office User" w:date="2021-12-30T13:23:00Z">
              <w:r>
                <w:rPr>
                  <w:color w:val="000000"/>
                  <w:sz w:val="22"/>
                  <w:szCs w:val="22"/>
                </w:rPr>
                <w:t>Safety First!</w:t>
              </w:r>
            </w:ins>
            <w:del w:id="1042" w:author="Microsoft Office User" w:date="2021-12-30T13:23:00Z">
              <w:r w:rsidRPr="001F26CA" w:rsidDel="00D34CAF">
                <w:rPr>
                  <w:rFonts w:cs="Times New Roman"/>
                  <w:color w:val="000000"/>
                  <w:sz w:val="22"/>
                  <w:szCs w:val="22"/>
                  <w:rPrChange w:id="1043" w:author="Nayak, Ayush" w:date="2021-12-30T12:16:00Z">
                    <w:rPr>
                      <w:rFonts w:cs="Times New Roman"/>
                      <w:color w:val="000000"/>
                    </w:rPr>
                  </w:rPrChange>
                </w:rPr>
                <w:delText>Diode Driver (Test)</w:delText>
              </w:r>
            </w:del>
          </w:p>
        </w:tc>
      </w:tr>
      <w:tr w:rsidR="00882F91" w14:paraId="28482CC6" w14:textId="77777777" w:rsidTr="00CC7499">
        <w:trPr>
          <w:trHeight w:val="53"/>
          <w:trPrChange w:id="1044" w:author="Microsoft Office User" w:date="2021-12-30T16:56:00Z">
            <w:trPr>
              <w:trHeight w:val="53"/>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1045" w:author="Microsoft Office User" w:date="2021-12-30T16:56:00Z">
              <w:tcPr>
                <w:tcW w:w="3640" w:type="dxa"/>
              </w:tcPr>
            </w:tcPrChange>
          </w:tcPr>
          <w:p w14:paraId="71906A08" w14:textId="017A3CAC" w:rsidR="00882F91" w:rsidRPr="00CC1DE4" w:rsidRDefault="00882F91">
            <w:pPr>
              <w:jc w:val="both"/>
              <w:rPr>
                <w:rFonts w:eastAsia="Times New Roman" w:cs="Times New Roman"/>
                <w:b w:val="0"/>
                <w:sz w:val="22"/>
                <w:szCs w:val="22"/>
                <w:rPrChange w:id="1046" w:author="Microsoft Office User" w:date="2021-12-30T12:49:00Z">
                  <w:rPr>
                    <w:rFonts w:eastAsia="Times New Roman" w:cs="Times New Roman"/>
                    <w:b w:val="0"/>
                  </w:rPr>
                </w:rPrChange>
              </w:rPr>
              <w:pPrChange w:id="1047" w:author="Microsoft Office User" w:date="2021-12-30T16:41:00Z">
                <w:pPr/>
              </w:pPrChange>
            </w:pPr>
            <w:ins w:id="1048" w:author="Microsoft Office User" w:date="2021-12-30T13:23:00Z">
              <w:r>
                <w:rPr>
                  <w:b w:val="0"/>
                  <w:bCs w:val="0"/>
                  <w:color w:val="000000"/>
                  <w:sz w:val="22"/>
                  <w:szCs w:val="22"/>
                </w:rPr>
                <w:t>Clamps</w:t>
              </w:r>
            </w:ins>
            <w:del w:id="1049" w:author="Microsoft Office User" w:date="2021-12-30T13:23:00Z">
              <w:r w:rsidRPr="00CC1DE4" w:rsidDel="00D34CAF">
                <w:rPr>
                  <w:rFonts w:cs="Times New Roman"/>
                  <w:color w:val="000000"/>
                  <w:sz w:val="22"/>
                  <w:szCs w:val="22"/>
                  <w:rPrChange w:id="1050" w:author="Microsoft Office User" w:date="2021-12-30T12:49:00Z">
                    <w:rPr>
                      <w:rFonts w:cs="Times New Roman"/>
                      <w:color w:val="000000"/>
                    </w:rPr>
                  </w:rPrChange>
                </w:rPr>
                <w:delText>Creality Ender 3 Filament</w:delText>
              </w:r>
            </w:del>
          </w:p>
        </w:tc>
        <w:tc>
          <w:tcPr>
            <w:tcW w:w="1488" w:type="dxa"/>
            <w:vAlign w:val="center"/>
            <w:tcPrChange w:id="1051" w:author="Microsoft Office User" w:date="2021-12-30T16:56:00Z">
              <w:tcPr>
                <w:tcW w:w="585" w:type="dxa"/>
                <w:gridSpan w:val="3"/>
              </w:tcPr>
            </w:tcPrChange>
          </w:tcPr>
          <w:p w14:paraId="4C40B2EF" w14:textId="558BE2DC"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i/>
                <w:sz w:val="22"/>
                <w:szCs w:val="22"/>
                <w:rPrChange w:id="1052" w:author="Nayak, Ayush" w:date="2021-12-30T12:16:00Z">
                  <w:rPr>
                    <w:rFonts w:eastAsia="Times New Roman" w:cs="Times New Roman"/>
                    <w:i/>
                  </w:rPr>
                </w:rPrChange>
              </w:rPr>
              <w:pPrChange w:id="1053"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1054" w:author="Microsoft Office User" w:date="2021-12-30T13:23:00Z">
              <w:r>
                <w:rPr>
                  <w:i/>
                  <w:iCs/>
                  <w:color w:val="000000"/>
                  <w:sz w:val="22"/>
                  <w:szCs w:val="22"/>
                </w:rPr>
                <w:t xml:space="preserve">$10 </w:t>
              </w:r>
            </w:ins>
            <w:del w:id="1055" w:author="Microsoft Office User" w:date="2021-12-30T13:23:00Z">
              <w:r w:rsidRPr="001F26CA" w:rsidDel="00D34CAF">
                <w:rPr>
                  <w:rFonts w:cs="Times New Roman"/>
                  <w:i/>
                  <w:color w:val="000000"/>
                  <w:sz w:val="22"/>
                  <w:szCs w:val="22"/>
                  <w:rPrChange w:id="1056" w:author="Nayak, Ayush" w:date="2021-12-30T12:16:00Z">
                    <w:rPr>
                      <w:rFonts w:cs="Times New Roman"/>
                      <w:i/>
                      <w:color w:val="000000"/>
                    </w:rPr>
                  </w:rPrChange>
                </w:rPr>
                <w:delText xml:space="preserve">$26 </w:delText>
              </w:r>
            </w:del>
          </w:p>
        </w:tc>
        <w:tc>
          <w:tcPr>
            <w:tcW w:w="4320" w:type="dxa"/>
            <w:vAlign w:val="center"/>
            <w:tcPrChange w:id="1057" w:author="Microsoft Office User" w:date="2021-12-30T16:56:00Z">
              <w:tcPr>
                <w:tcW w:w="5130" w:type="dxa"/>
                <w:gridSpan w:val="3"/>
              </w:tcPr>
            </w:tcPrChange>
          </w:tcPr>
          <w:p w14:paraId="691D68BE" w14:textId="582436C2" w:rsidR="00882F91" w:rsidRPr="001F26CA" w:rsidRDefault="00882F91">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2"/>
                <w:rPrChange w:id="1058" w:author="Nayak, Ayush" w:date="2021-12-30T12:16:00Z">
                  <w:rPr>
                    <w:rFonts w:eastAsia="Times New Roman" w:cs="Times New Roman"/>
                  </w:rPr>
                </w:rPrChange>
              </w:rPr>
              <w:pPrChange w:id="1059" w:author="Microsoft Office User" w:date="2021-12-30T16:41:00Z">
                <w:pPr>
                  <w:cnfStyle w:val="000000000000" w:firstRow="0" w:lastRow="0" w:firstColumn="0" w:lastColumn="0" w:oddVBand="0" w:evenVBand="0" w:oddHBand="0" w:evenHBand="0" w:firstRowFirstColumn="0" w:firstRowLastColumn="0" w:lastRowFirstColumn="0" w:lastRowLastColumn="0"/>
                </w:pPr>
              </w:pPrChange>
            </w:pPr>
            <w:ins w:id="1060" w:author="Microsoft Office User" w:date="2021-12-30T13:23:00Z">
              <w:r>
                <w:rPr>
                  <w:color w:val="000000"/>
                  <w:sz w:val="22"/>
                  <w:szCs w:val="22"/>
                </w:rPr>
                <w:t>To hold to table.</w:t>
              </w:r>
            </w:ins>
            <w:del w:id="1061" w:author="Microsoft Office User" w:date="2021-12-30T13:23:00Z">
              <w:r w:rsidRPr="001F26CA" w:rsidDel="00D34CAF">
                <w:rPr>
                  <w:rFonts w:cs="Times New Roman"/>
                  <w:color w:val="000000"/>
                  <w:sz w:val="22"/>
                  <w:szCs w:val="22"/>
                  <w:rPrChange w:id="1062" w:author="Nayak, Ayush" w:date="2021-12-30T12:16:00Z">
                    <w:rPr>
                      <w:rFonts w:cs="Times New Roman"/>
                      <w:color w:val="000000"/>
                    </w:rPr>
                  </w:rPrChange>
                </w:rPr>
                <w:delText>3D Printer “Ink”</w:delText>
              </w:r>
            </w:del>
          </w:p>
        </w:tc>
      </w:tr>
      <w:tr w:rsidR="00882F91" w14:paraId="162E5CAF" w14:textId="77777777" w:rsidTr="00CC7499">
        <w:trPr>
          <w:cnfStyle w:val="000000100000" w:firstRow="0" w:lastRow="0" w:firstColumn="0" w:lastColumn="0" w:oddVBand="0" w:evenVBand="0" w:oddHBand="1" w:evenHBand="0" w:firstRowFirstColumn="0" w:firstRowLastColumn="0" w:lastRowFirstColumn="0" w:lastRowLastColumn="0"/>
          <w:trHeight w:val="51"/>
          <w:trPrChange w:id="1063" w:author="Microsoft Office User" w:date="2021-12-30T16:56:00Z">
            <w:trPr>
              <w:trHeight w:val="51"/>
            </w:trPr>
          </w:trPrChange>
        </w:trPr>
        <w:tc>
          <w:tcPr>
            <w:cnfStyle w:val="001000000000" w:firstRow="0" w:lastRow="0" w:firstColumn="1" w:lastColumn="0" w:oddVBand="0" w:evenVBand="0" w:oddHBand="0" w:evenHBand="0" w:firstRowFirstColumn="0" w:firstRowLastColumn="0" w:lastRowFirstColumn="0" w:lastRowLastColumn="0"/>
            <w:tcW w:w="3547" w:type="dxa"/>
            <w:vAlign w:val="center"/>
            <w:tcPrChange w:id="1064" w:author="Microsoft Office User" w:date="2021-12-30T16:56:00Z">
              <w:tcPr>
                <w:tcW w:w="3775" w:type="dxa"/>
                <w:gridSpan w:val="3"/>
              </w:tcPr>
            </w:tcPrChange>
          </w:tcPr>
          <w:p w14:paraId="2F82FC73" w14:textId="50B101A7" w:rsidR="00882F91" w:rsidRPr="00CC1DE4" w:rsidRDefault="00882F91">
            <w:pPr>
              <w:jc w:val="both"/>
              <w:cnfStyle w:val="001000100000" w:firstRow="0" w:lastRow="0" w:firstColumn="1" w:lastColumn="0" w:oddVBand="0" w:evenVBand="0" w:oddHBand="1" w:evenHBand="0" w:firstRowFirstColumn="0" w:firstRowLastColumn="0" w:lastRowFirstColumn="0" w:lastRowLastColumn="0"/>
              <w:rPr>
                <w:rFonts w:eastAsia="Times New Roman" w:cs="Times New Roman"/>
                <w:b w:val="0"/>
                <w:sz w:val="22"/>
                <w:szCs w:val="22"/>
                <w:rPrChange w:id="1065" w:author="Microsoft Office User" w:date="2021-12-30T12:49:00Z">
                  <w:rPr>
                    <w:rFonts w:eastAsia="Times New Roman" w:cs="Times New Roman"/>
                    <w:b w:val="0"/>
                  </w:rPr>
                </w:rPrChange>
              </w:rPr>
              <w:pPrChange w:id="1066" w:author="Microsoft Office User" w:date="2021-12-30T16:41:00Z">
                <w:pPr>
                  <w:cnfStyle w:val="001000100000" w:firstRow="0" w:lastRow="0" w:firstColumn="1" w:lastColumn="0" w:oddVBand="0" w:evenVBand="0" w:oddHBand="1" w:evenHBand="0" w:firstRowFirstColumn="0" w:firstRowLastColumn="0" w:lastRowFirstColumn="0" w:lastRowLastColumn="0"/>
                </w:pPr>
              </w:pPrChange>
            </w:pPr>
            <w:ins w:id="1067" w:author="Microsoft Office User" w:date="2021-12-30T13:23:00Z">
              <w:r>
                <w:rPr>
                  <w:b w:val="0"/>
                  <w:bCs w:val="0"/>
                  <w:color w:val="000000"/>
                  <w:sz w:val="22"/>
                  <w:szCs w:val="22"/>
                </w:rPr>
                <w:t xml:space="preserve">TP4056 </w:t>
              </w:r>
              <w:r w:rsidR="00D90B14">
                <w:rPr>
                  <w:b w:val="0"/>
                  <w:bCs w:val="0"/>
                  <w:color w:val="000000"/>
                  <w:sz w:val="22"/>
                  <w:szCs w:val="22"/>
                </w:rPr>
                <w:t>(Pack of 10)</w:t>
              </w:r>
            </w:ins>
            <w:del w:id="1068" w:author="Microsoft Office User" w:date="2021-12-30T13:23:00Z">
              <w:r w:rsidRPr="00CC1DE4" w:rsidDel="00D34CAF">
                <w:rPr>
                  <w:rFonts w:cs="Times New Roman"/>
                  <w:color w:val="000000"/>
                  <w:sz w:val="22"/>
                  <w:szCs w:val="22"/>
                  <w:rPrChange w:id="1069" w:author="Microsoft Office User" w:date="2021-12-30T12:49:00Z">
                    <w:rPr>
                      <w:rFonts w:cs="Times New Roman"/>
                      <w:color w:val="000000"/>
                    </w:rPr>
                  </w:rPrChange>
                </w:rPr>
                <w:delText>Laser Safety Goggles</w:delText>
              </w:r>
            </w:del>
          </w:p>
        </w:tc>
        <w:tc>
          <w:tcPr>
            <w:tcW w:w="1488" w:type="dxa"/>
            <w:vAlign w:val="center"/>
            <w:tcPrChange w:id="1070" w:author="Microsoft Office User" w:date="2021-12-30T16:56:00Z">
              <w:tcPr>
                <w:tcW w:w="1155" w:type="dxa"/>
                <w:gridSpan w:val="3"/>
              </w:tcPr>
            </w:tcPrChange>
          </w:tcPr>
          <w:p w14:paraId="4F1B8452" w14:textId="33DDB0A2"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sz w:val="22"/>
                <w:szCs w:val="22"/>
                <w:rPrChange w:id="1071" w:author="Nayak, Ayush" w:date="2021-12-30T12:16:00Z">
                  <w:rPr>
                    <w:rFonts w:eastAsia="Times New Roman" w:cs="Times New Roman"/>
                    <w:i/>
                  </w:rPr>
                </w:rPrChange>
              </w:rPr>
              <w:pPrChange w:id="1072"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1073" w:author="Microsoft Office User" w:date="2021-12-30T13:23:00Z">
              <w:r>
                <w:rPr>
                  <w:i/>
                  <w:iCs/>
                  <w:color w:val="000000"/>
                  <w:sz w:val="22"/>
                  <w:szCs w:val="22"/>
                </w:rPr>
                <w:t xml:space="preserve">$8 </w:t>
              </w:r>
            </w:ins>
            <w:del w:id="1074" w:author="Microsoft Office User" w:date="2021-12-30T13:23:00Z">
              <w:r w:rsidRPr="001F26CA" w:rsidDel="00D34CAF">
                <w:rPr>
                  <w:rFonts w:cs="Times New Roman"/>
                  <w:i/>
                  <w:color w:val="000000"/>
                  <w:sz w:val="22"/>
                  <w:szCs w:val="22"/>
                  <w:rPrChange w:id="1075" w:author="Nayak, Ayush" w:date="2021-12-30T12:16:00Z">
                    <w:rPr>
                      <w:rFonts w:cs="Times New Roman"/>
                      <w:i/>
                      <w:color w:val="000000"/>
                    </w:rPr>
                  </w:rPrChange>
                </w:rPr>
                <w:delText xml:space="preserve">$12 </w:delText>
              </w:r>
            </w:del>
          </w:p>
        </w:tc>
        <w:tc>
          <w:tcPr>
            <w:tcW w:w="4320" w:type="dxa"/>
            <w:vAlign w:val="center"/>
            <w:tcPrChange w:id="1076" w:author="Microsoft Office User" w:date="2021-12-30T16:56:00Z">
              <w:tcPr>
                <w:tcW w:w="4425" w:type="dxa"/>
              </w:tcPr>
            </w:tcPrChange>
          </w:tcPr>
          <w:p w14:paraId="6DB00EA2" w14:textId="29F3BB0F" w:rsidR="00882F91" w:rsidRPr="001F26CA" w:rsidRDefault="00882F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2"/>
                <w:rPrChange w:id="1077" w:author="Nayak, Ayush" w:date="2021-12-30T12:16:00Z">
                  <w:rPr>
                    <w:rFonts w:eastAsia="Times New Roman" w:cs="Times New Roman"/>
                  </w:rPr>
                </w:rPrChange>
              </w:rPr>
              <w:pPrChange w:id="1078" w:author="Microsoft Office User" w:date="2021-12-30T16:41:00Z">
                <w:pPr>
                  <w:cnfStyle w:val="000000100000" w:firstRow="0" w:lastRow="0" w:firstColumn="0" w:lastColumn="0" w:oddVBand="0" w:evenVBand="0" w:oddHBand="1" w:evenHBand="0" w:firstRowFirstColumn="0" w:firstRowLastColumn="0" w:lastRowFirstColumn="0" w:lastRowLastColumn="0"/>
                </w:pPr>
              </w:pPrChange>
            </w:pPr>
            <w:ins w:id="1079" w:author="Microsoft Office User" w:date="2021-12-30T13:23:00Z">
              <w:r>
                <w:rPr>
                  <w:color w:val="000000"/>
                  <w:sz w:val="22"/>
                  <w:szCs w:val="22"/>
                </w:rPr>
                <w:t>Charging set</w:t>
              </w:r>
            </w:ins>
            <w:del w:id="1080" w:author="Microsoft Office User" w:date="2021-12-30T13:23:00Z">
              <w:r w:rsidRPr="001F26CA" w:rsidDel="00D34CAF">
                <w:rPr>
                  <w:rFonts w:cs="Times New Roman"/>
                  <w:color w:val="000000"/>
                  <w:sz w:val="22"/>
                  <w:szCs w:val="22"/>
                  <w:rPrChange w:id="1081" w:author="Nayak, Ayush" w:date="2021-12-30T12:16:00Z">
                    <w:rPr>
                      <w:rFonts w:cs="Times New Roman"/>
                      <w:color w:val="000000"/>
                    </w:rPr>
                  </w:rPrChange>
                </w:rPr>
                <w:delText>Safety First!</w:delText>
              </w:r>
            </w:del>
          </w:p>
        </w:tc>
      </w:tr>
    </w:tbl>
    <w:p w14:paraId="58CBF51D" w14:textId="18CCED61" w:rsidR="00BF4473" w:rsidRPr="0099014D" w:rsidRDefault="00BF4473">
      <w:pPr>
        <w:suppressLineNumbers/>
        <w:jc w:val="both"/>
        <w:rPr>
          <w:ins w:id="1082" w:author="Microsoft Office User" w:date="2021-12-30T12:50:00Z"/>
          <w:rFonts w:eastAsia="Times New Roman" w:cs="Times New Roman"/>
          <w:i/>
          <w:sz w:val="18"/>
          <w:szCs w:val="18"/>
          <w:rPrChange w:id="1083" w:author="Microsoft Office User" w:date="2021-12-30T16:48:00Z">
            <w:rPr>
              <w:ins w:id="1084" w:author="Microsoft Office User" w:date="2021-12-30T12:50:00Z"/>
              <w:rFonts w:eastAsia="Times New Roman" w:cs="Times New Roman"/>
              <w:b/>
              <w:i/>
              <w:sz w:val="18"/>
              <w:szCs w:val="18"/>
            </w:rPr>
          </w:rPrChange>
        </w:rPr>
        <w:pPrChange w:id="1085" w:author="Microsoft Office User" w:date="2021-12-30T16:41:00Z">
          <w:pPr>
            <w:suppressLineNumbers/>
          </w:pPr>
        </w:pPrChange>
      </w:pPr>
      <w:ins w:id="1086" w:author="Microsoft Office User" w:date="2021-12-30T12:50:00Z">
        <w:r w:rsidRPr="0099014D">
          <w:rPr>
            <w:rFonts w:eastAsia="Times New Roman" w:cs="Times New Roman"/>
            <w:i/>
            <w:sz w:val="18"/>
            <w:szCs w:val="18"/>
            <w:rPrChange w:id="1087" w:author="Microsoft Office User" w:date="2021-12-30T16:48:00Z">
              <w:rPr>
                <w:rFonts w:eastAsia="Times New Roman" w:cs="Times New Roman"/>
                <w:b/>
                <w:i/>
                <w:sz w:val="18"/>
                <w:szCs w:val="18"/>
              </w:rPr>
            </w:rPrChange>
          </w:rPr>
          <w:t>*There are two Arduinos, one is connected to the solar array to test it and the laser diode, the other is connected to a computer and on the receiver end (for the phototransistors)</w:t>
        </w:r>
      </w:ins>
    </w:p>
    <w:p w14:paraId="0A2C55DE" w14:textId="3F4F1B02" w:rsidR="00C52D9E" w:rsidRPr="0099014D" w:rsidRDefault="00C52D9E">
      <w:pPr>
        <w:suppressLineNumbers/>
        <w:jc w:val="both"/>
        <w:rPr>
          <w:rFonts w:eastAsia="Times New Roman" w:cs="Times New Roman"/>
          <w:i/>
          <w:sz w:val="18"/>
          <w:szCs w:val="18"/>
          <w:rPrChange w:id="1088" w:author="Microsoft Office User" w:date="2021-12-30T16:48:00Z">
            <w:rPr>
              <w:rFonts w:eastAsia="Times New Roman" w:cs="Times New Roman"/>
              <w:b/>
              <w:i/>
            </w:rPr>
          </w:rPrChange>
        </w:rPr>
        <w:pPrChange w:id="1089" w:author="Microsoft Office User" w:date="2021-12-30T16:41:00Z">
          <w:pPr>
            <w:suppressLineNumbers/>
          </w:pPr>
        </w:pPrChange>
      </w:pPr>
      <w:del w:id="1090" w:author="Microsoft Office User" w:date="2021-12-30T12:50:00Z">
        <w:r w:rsidRPr="0099014D" w:rsidDel="00BF4473">
          <w:rPr>
            <w:rFonts w:eastAsia="Times New Roman" w:cs="Times New Roman"/>
            <w:i/>
            <w:sz w:val="18"/>
            <w:szCs w:val="18"/>
            <w:rPrChange w:id="1091" w:author="Microsoft Office User" w:date="2021-12-30T16:48:00Z">
              <w:rPr>
                <w:rFonts w:eastAsia="Times New Roman" w:cs="Times New Roman"/>
                <w:b/>
                <w:i/>
              </w:rPr>
            </w:rPrChange>
          </w:rPr>
          <w:delText>*</w:delText>
        </w:r>
      </w:del>
      <w:ins w:id="1092" w:author="Microsoft Office User" w:date="2021-12-30T12:50:00Z">
        <w:r w:rsidR="00BF4473" w:rsidRPr="0099014D">
          <w:rPr>
            <w:rFonts w:eastAsia="Times New Roman" w:cs="Times New Roman"/>
            <w:i/>
            <w:sz w:val="18"/>
            <w:szCs w:val="18"/>
            <w:rPrChange w:id="1093" w:author="Microsoft Office User" w:date="2021-12-30T16:48:00Z">
              <w:rPr>
                <w:rFonts w:eastAsia="Times New Roman" w:cs="Times New Roman"/>
                <w:b/>
                <w:i/>
                <w:sz w:val="18"/>
                <w:szCs w:val="18"/>
              </w:rPr>
            </w:rPrChange>
          </w:rPr>
          <w:t>†</w:t>
        </w:r>
      </w:ins>
      <w:r w:rsidRPr="0099014D">
        <w:rPr>
          <w:rFonts w:eastAsia="Times New Roman" w:cs="Times New Roman"/>
          <w:i/>
          <w:sz w:val="18"/>
          <w:szCs w:val="18"/>
          <w:rPrChange w:id="1094" w:author="Microsoft Office User" w:date="2021-12-30T16:48:00Z">
            <w:rPr>
              <w:rFonts w:eastAsia="Times New Roman" w:cs="Times New Roman"/>
              <w:b/>
              <w:i/>
            </w:rPr>
          </w:rPrChange>
        </w:rPr>
        <w:t>This product is quoted around $</w:t>
      </w:r>
      <w:r w:rsidR="001A5CD7" w:rsidRPr="0099014D">
        <w:rPr>
          <w:rFonts w:eastAsia="Times New Roman" w:cs="Times New Roman"/>
          <w:i/>
          <w:sz w:val="18"/>
          <w:szCs w:val="18"/>
          <w:rPrChange w:id="1095" w:author="Microsoft Office User" w:date="2021-12-30T16:48:00Z">
            <w:rPr>
              <w:rFonts w:eastAsia="Times New Roman" w:cs="Times New Roman"/>
              <w:b/>
              <w:i/>
            </w:rPr>
          </w:rPrChange>
        </w:rPr>
        <w:t>1</w:t>
      </w:r>
      <w:r w:rsidRPr="0099014D">
        <w:rPr>
          <w:rFonts w:eastAsia="Times New Roman" w:cs="Times New Roman"/>
          <w:i/>
          <w:sz w:val="18"/>
          <w:szCs w:val="18"/>
          <w:rPrChange w:id="1096" w:author="Microsoft Office User" w:date="2021-12-30T16:48:00Z">
            <w:rPr>
              <w:rFonts w:eastAsia="Times New Roman" w:cs="Times New Roman"/>
              <w:b/>
              <w:i/>
            </w:rPr>
          </w:rPrChange>
        </w:rPr>
        <w:t>5 for most customers as a clearance product</w:t>
      </w:r>
      <w:r w:rsidR="001A5CD7" w:rsidRPr="0099014D">
        <w:rPr>
          <w:rFonts w:eastAsia="Times New Roman" w:cs="Times New Roman"/>
          <w:i/>
          <w:sz w:val="18"/>
          <w:szCs w:val="18"/>
          <w:rPrChange w:id="1097" w:author="Microsoft Office User" w:date="2021-12-30T16:48:00Z">
            <w:rPr>
              <w:rFonts w:eastAsia="Times New Roman" w:cs="Times New Roman"/>
              <w:b/>
              <w:i/>
            </w:rPr>
          </w:rPrChange>
        </w:rPr>
        <w:t xml:space="preserve"> (70% off)</w:t>
      </w:r>
      <w:r w:rsidRPr="0099014D">
        <w:rPr>
          <w:rFonts w:eastAsia="Times New Roman" w:cs="Times New Roman"/>
          <w:i/>
          <w:sz w:val="18"/>
          <w:szCs w:val="18"/>
          <w:rPrChange w:id="1098" w:author="Microsoft Office User" w:date="2021-12-30T16:48:00Z">
            <w:rPr>
              <w:rFonts w:eastAsia="Times New Roman" w:cs="Times New Roman"/>
              <w:b/>
              <w:i/>
            </w:rPr>
          </w:rPrChange>
        </w:rPr>
        <w:t>, however the “regular price” is $51 so that is used.</w:t>
      </w:r>
    </w:p>
    <w:p w14:paraId="5F3255E1" w14:textId="3F0122F3" w:rsidR="00AE4491" w:rsidRPr="0099014D" w:rsidDel="00BF4473" w:rsidRDefault="00AE4491">
      <w:pPr>
        <w:suppressLineNumbers/>
        <w:jc w:val="both"/>
        <w:rPr>
          <w:del w:id="1099" w:author="Microsoft Office User" w:date="2021-12-30T12:50:00Z"/>
          <w:rFonts w:eastAsia="Times New Roman" w:cs="Times New Roman"/>
          <w:b/>
          <w:i/>
          <w:sz w:val="18"/>
          <w:szCs w:val="18"/>
          <w:rPrChange w:id="1100" w:author="Microsoft Office User" w:date="2021-12-30T16:48:00Z">
            <w:rPr>
              <w:del w:id="1101" w:author="Microsoft Office User" w:date="2021-12-30T12:50:00Z"/>
              <w:rFonts w:eastAsia="Times New Roman" w:cs="Times New Roman"/>
              <w:b/>
              <w:i/>
            </w:rPr>
          </w:rPrChange>
        </w:rPr>
        <w:pPrChange w:id="1102" w:author="Microsoft Office User" w:date="2021-12-30T16:41:00Z">
          <w:pPr>
            <w:suppressLineNumbers/>
          </w:pPr>
        </w:pPrChange>
      </w:pPr>
      <w:del w:id="1103" w:author="Microsoft Office User" w:date="2021-12-30T12:50:00Z">
        <w:r w:rsidRPr="0099014D" w:rsidDel="00BF4473">
          <w:rPr>
            <w:rFonts w:eastAsia="Times New Roman" w:cs="Times New Roman"/>
            <w:b/>
            <w:i/>
            <w:sz w:val="18"/>
            <w:szCs w:val="18"/>
            <w:rPrChange w:id="1104" w:author="Microsoft Office User" w:date="2021-12-30T16:48:00Z">
              <w:rPr>
                <w:rFonts w:eastAsia="Times New Roman" w:cs="Times New Roman"/>
                <w:b/>
                <w:i/>
              </w:rPr>
            </w:rPrChange>
          </w:rPr>
          <w:delText xml:space="preserve"> †There are two </w:delText>
        </w:r>
        <w:r w:rsidR="00E811DC" w:rsidRPr="0099014D" w:rsidDel="00BF4473">
          <w:rPr>
            <w:rFonts w:eastAsia="Times New Roman" w:cs="Times New Roman"/>
            <w:b/>
            <w:i/>
            <w:sz w:val="18"/>
            <w:szCs w:val="18"/>
            <w:rPrChange w:id="1105" w:author="Microsoft Office User" w:date="2021-12-30T16:48:00Z">
              <w:rPr>
                <w:rFonts w:eastAsia="Times New Roman" w:cs="Times New Roman"/>
                <w:b/>
                <w:i/>
              </w:rPr>
            </w:rPrChange>
          </w:rPr>
          <w:delText>Arduinos</w:delText>
        </w:r>
        <w:r w:rsidRPr="0099014D" w:rsidDel="00BF4473">
          <w:rPr>
            <w:rFonts w:eastAsia="Times New Roman" w:cs="Times New Roman"/>
            <w:b/>
            <w:i/>
            <w:sz w:val="18"/>
            <w:szCs w:val="18"/>
            <w:rPrChange w:id="1106" w:author="Microsoft Office User" w:date="2021-12-30T16:48:00Z">
              <w:rPr>
                <w:rFonts w:eastAsia="Times New Roman" w:cs="Times New Roman"/>
                <w:b/>
                <w:i/>
              </w:rPr>
            </w:rPrChange>
          </w:rPr>
          <w:delText>, one is connected to the solar array to test it</w:delText>
        </w:r>
        <w:r w:rsidR="00400570" w:rsidRPr="0099014D" w:rsidDel="00BF4473">
          <w:rPr>
            <w:rFonts w:eastAsia="Times New Roman" w:cs="Times New Roman"/>
            <w:b/>
            <w:i/>
            <w:sz w:val="18"/>
            <w:szCs w:val="18"/>
            <w:rPrChange w:id="1107" w:author="Microsoft Office User" w:date="2021-12-30T16:48:00Z">
              <w:rPr>
                <w:rFonts w:eastAsia="Times New Roman" w:cs="Times New Roman"/>
                <w:b/>
                <w:i/>
              </w:rPr>
            </w:rPrChange>
          </w:rPr>
          <w:delText xml:space="preserve"> and the </w:delText>
        </w:r>
        <w:r w:rsidR="00591307" w:rsidRPr="0099014D" w:rsidDel="00BF4473">
          <w:rPr>
            <w:rFonts w:eastAsia="Times New Roman" w:cs="Times New Roman"/>
            <w:b/>
            <w:i/>
            <w:sz w:val="18"/>
            <w:szCs w:val="18"/>
            <w:rPrChange w:id="1108" w:author="Microsoft Office User" w:date="2021-12-30T16:48:00Z">
              <w:rPr>
                <w:rFonts w:eastAsia="Times New Roman" w:cs="Times New Roman"/>
                <w:b/>
                <w:i/>
              </w:rPr>
            </w:rPrChange>
          </w:rPr>
          <w:delText>l</w:delText>
        </w:r>
        <w:r w:rsidR="00400570" w:rsidRPr="0099014D" w:rsidDel="00BF4473">
          <w:rPr>
            <w:rFonts w:eastAsia="Times New Roman" w:cs="Times New Roman"/>
            <w:b/>
            <w:i/>
            <w:sz w:val="18"/>
            <w:szCs w:val="18"/>
            <w:rPrChange w:id="1109" w:author="Microsoft Office User" w:date="2021-12-30T16:48:00Z">
              <w:rPr>
                <w:rFonts w:eastAsia="Times New Roman" w:cs="Times New Roman"/>
                <w:b/>
                <w:i/>
              </w:rPr>
            </w:rPrChange>
          </w:rPr>
          <w:delText>aser diode</w:delText>
        </w:r>
        <w:r w:rsidRPr="0099014D" w:rsidDel="00BF4473">
          <w:rPr>
            <w:rFonts w:eastAsia="Times New Roman" w:cs="Times New Roman"/>
            <w:b/>
            <w:i/>
            <w:sz w:val="18"/>
            <w:szCs w:val="18"/>
            <w:rPrChange w:id="1110" w:author="Microsoft Office User" w:date="2021-12-30T16:48:00Z">
              <w:rPr>
                <w:rFonts w:eastAsia="Times New Roman" w:cs="Times New Roman"/>
                <w:b/>
                <w:i/>
              </w:rPr>
            </w:rPrChange>
          </w:rPr>
          <w:delText xml:space="preserve">, the other is connected to a computer </w:delText>
        </w:r>
        <w:r w:rsidR="00400570" w:rsidRPr="0099014D" w:rsidDel="00BF4473">
          <w:rPr>
            <w:rFonts w:eastAsia="Times New Roman" w:cs="Times New Roman"/>
            <w:b/>
            <w:i/>
            <w:sz w:val="18"/>
            <w:szCs w:val="18"/>
            <w:rPrChange w:id="1111" w:author="Microsoft Office User" w:date="2021-12-30T16:48:00Z">
              <w:rPr>
                <w:rFonts w:eastAsia="Times New Roman" w:cs="Times New Roman"/>
                <w:b/>
                <w:i/>
              </w:rPr>
            </w:rPrChange>
          </w:rPr>
          <w:delText xml:space="preserve">and on the receiver end </w:delText>
        </w:r>
        <w:r w:rsidRPr="0099014D" w:rsidDel="00BF4473">
          <w:rPr>
            <w:rFonts w:eastAsia="Times New Roman" w:cs="Times New Roman"/>
            <w:b/>
            <w:i/>
            <w:sz w:val="18"/>
            <w:szCs w:val="18"/>
            <w:rPrChange w:id="1112" w:author="Microsoft Office User" w:date="2021-12-30T16:48:00Z">
              <w:rPr>
                <w:rFonts w:eastAsia="Times New Roman" w:cs="Times New Roman"/>
                <w:b/>
                <w:i/>
              </w:rPr>
            </w:rPrChange>
          </w:rPr>
          <w:delText>(for the phototransistors)</w:delText>
        </w:r>
      </w:del>
    </w:p>
    <w:p w14:paraId="228C369E" w14:textId="44610C67" w:rsidR="008409B1" w:rsidRPr="0099014D" w:rsidDel="0099014D" w:rsidRDefault="00EE4228">
      <w:pPr>
        <w:suppressLineNumbers/>
        <w:jc w:val="both"/>
        <w:rPr>
          <w:ins w:id="1113" w:author="Ayush Nayak" w:date="2021-12-29T20:39:00Z"/>
          <w:del w:id="1114" w:author="Microsoft Office User" w:date="2021-12-30T16:48:00Z"/>
          <w:rFonts w:eastAsia="Times New Roman" w:cs="Times New Roman"/>
          <w:b/>
          <w:i/>
          <w:sz w:val="18"/>
          <w:szCs w:val="18"/>
          <w:rPrChange w:id="1115" w:author="Microsoft Office User" w:date="2021-12-30T16:48:00Z">
            <w:rPr>
              <w:ins w:id="1116" w:author="Ayush Nayak" w:date="2021-12-29T20:39:00Z"/>
              <w:del w:id="1117" w:author="Microsoft Office User" w:date="2021-12-30T16:48:00Z"/>
              <w:rFonts w:eastAsia="Times New Roman" w:cs="Times New Roman"/>
              <w:b/>
              <w:i/>
            </w:rPr>
          </w:rPrChange>
        </w:rPr>
        <w:pPrChange w:id="1118" w:author="Microsoft Office User" w:date="2021-12-30T16:41:00Z">
          <w:pPr>
            <w:suppressLineNumbers/>
          </w:pPr>
        </w:pPrChange>
      </w:pPr>
      <w:del w:id="1119" w:author="Microsoft Office User" w:date="2021-12-30T16:48:00Z">
        <w:r w:rsidRPr="0099014D" w:rsidDel="0099014D">
          <w:rPr>
            <w:rFonts w:eastAsia="Times New Roman" w:cs="Times New Roman"/>
            <w:b/>
            <w:i/>
            <w:sz w:val="18"/>
            <w:szCs w:val="18"/>
            <w:rPrChange w:id="1120" w:author="Microsoft Office User" w:date="2021-12-30T16:48:00Z">
              <w:rPr>
                <w:rFonts w:eastAsia="Times New Roman" w:cs="Times New Roman"/>
                <w:b/>
                <w:i/>
              </w:rPr>
            </w:rPrChange>
          </w:rPr>
          <w:delText>Total: $</w:delText>
        </w:r>
        <w:r w:rsidR="00AF09BF" w:rsidRPr="0099014D" w:rsidDel="0099014D">
          <w:rPr>
            <w:rFonts w:eastAsia="Times New Roman" w:cs="Times New Roman"/>
            <w:b/>
            <w:i/>
            <w:sz w:val="18"/>
            <w:szCs w:val="18"/>
            <w:rPrChange w:id="1121" w:author="Microsoft Office User" w:date="2021-12-30T16:48:00Z">
              <w:rPr>
                <w:rFonts w:eastAsia="Times New Roman" w:cs="Times New Roman"/>
                <w:b/>
                <w:i/>
              </w:rPr>
            </w:rPrChange>
          </w:rPr>
          <w:delText>8</w:delText>
        </w:r>
      </w:del>
      <w:ins w:id="1122" w:author="Nayak, Ayush" w:date="2021-12-30T12:08:00Z">
        <w:del w:id="1123" w:author="Microsoft Office User" w:date="2021-12-30T16:48:00Z">
          <w:r w:rsidR="000D1202" w:rsidRPr="0099014D" w:rsidDel="0099014D">
            <w:rPr>
              <w:rFonts w:eastAsia="Times New Roman" w:cs="Times New Roman"/>
              <w:b/>
              <w:i/>
              <w:sz w:val="18"/>
              <w:szCs w:val="18"/>
            </w:rPr>
            <w:delText>7</w:delText>
          </w:r>
        </w:del>
      </w:ins>
      <w:ins w:id="1124" w:author="Ayush Nayak" w:date="2021-12-29T20:32:00Z">
        <w:del w:id="1125" w:author="Microsoft Office User" w:date="2021-12-30T16:48:00Z">
          <w:r w:rsidR="00086429" w:rsidRPr="0099014D" w:rsidDel="0099014D">
            <w:rPr>
              <w:rFonts w:eastAsia="Times New Roman" w:cs="Times New Roman"/>
              <w:b/>
              <w:i/>
              <w:sz w:val="18"/>
              <w:szCs w:val="18"/>
              <w:rPrChange w:id="1126" w:author="Microsoft Office User" w:date="2021-12-30T16:48:00Z">
                <w:rPr>
                  <w:rFonts w:eastAsia="Times New Roman" w:cs="Times New Roman"/>
                  <w:b/>
                  <w:i/>
                </w:rPr>
              </w:rPrChange>
            </w:rPr>
            <w:delText>4</w:delText>
          </w:r>
        </w:del>
      </w:ins>
      <w:del w:id="1127" w:author="Microsoft Office User" w:date="2021-12-30T16:48:00Z">
        <w:r w:rsidR="003000A4" w:rsidRPr="0099014D" w:rsidDel="0099014D">
          <w:rPr>
            <w:rFonts w:eastAsia="Times New Roman" w:cs="Times New Roman"/>
            <w:b/>
            <w:i/>
            <w:sz w:val="18"/>
            <w:szCs w:val="18"/>
            <w:rPrChange w:id="1128" w:author="Microsoft Office User" w:date="2021-12-30T16:48:00Z">
              <w:rPr>
                <w:rFonts w:eastAsia="Times New Roman" w:cs="Times New Roman"/>
                <w:b/>
                <w:i/>
              </w:rPr>
            </w:rPrChange>
          </w:rPr>
          <w:delText>7</w:delText>
        </w:r>
      </w:del>
      <w:ins w:id="1129" w:author="Nayak, Ayush" w:date="2021-12-30T12:08:00Z">
        <w:del w:id="1130" w:author="Microsoft Office User" w:date="2021-12-30T16:48:00Z">
          <w:r w:rsidR="000D1202" w:rsidRPr="0099014D" w:rsidDel="0099014D">
            <w:rPr>
              <w:rFonts w:eastAsia="Times New Roman" w:cs="Times New Roman"/>
              <w:b/>
              <w:i/>
              <w:sz w:val="18"/>
              <w:szCs w:val="18"/>
            </w:rPr>
            <w:delText>3</w:delText>
          </w:r>
        </w:del>
      </w:ins>
      <w:del w:id="1131" w:author="Microsoft Office User" w:date="2021-12-30T16:48:00Z">
        <w:r w:rsidR="00AF09BF" w:rsidRPr="0099014D" w:rsidDel="0099014D">
          <w:rPr>
            <w:rFonts w:eastAsia="Times New Roman" w:cs="Times New Roman"/>
            <w:b/>
            <w:i/>
            <w:sz w:val="18"/>
            <w:szCs w:val="18"/>
            <w:rPrChange w:id="1132" w:author="Microsoft Office User" w:date="2021-12-30T16:48:00Z">
              <w:rPr>
                <w:rFonts w:eastAsia="Times New Roman" w:cs="Times New Roman"/>
                <w:b/>
                <w:i/>
              </w:rPr>
            </w:rPrChange>
          </w:rPr>
          <w:delText>8</w:delText>
        </w:r>
      </w:del>
      <w:ins w:id="1133" w:author="Ayush Nayak" w:date="2021-12-29T16:10:00Z">
        <w:del w:id="1134" w:author="Microsoft Office User" w:date="2021-12-30T16:48:00Z">
          <w:r w:rsidR="008409B1" w:rsidRPr="0099014D" w:rsidDel="0099014D">
            <w:rPr>
              <w:rFonts w:eastAsia="Times New Roman" w:cs="Times New Roman"/>
              <w:b/>
              <w:i/>
              <w:sz w:val="18"/>
              <w:szCs w:val="18"/>
              <w:rPrChange w:id="1135" w:author="Microsoft Office User" w:date="2021-12-30T16:48:00Z">
                <w:rPr>
                  <w:rFonts w:eastAsia="Times New Roman" w:cs="Times New Roman"/>
                  <w:b/>
                  <w:i/>
                </w:rPr>
              </w:rPrChange>
            </w:rPr>
            <w:delText xml:space="preserve">, Assuming </w:delText>
          </w:r>
          <w:r w:rsidR="000E2693" w:rsidRPr="0099014D" w:rsidDel="0099014D">
            <w:rPr>
              <w:rFonts w:eastAsia="Times New Roman" w:cs="Times New Roman"/>
              <w:b/>
              <w:i/>
              <w:sz w:val="18"/>
              <w:szCs w:val="18"/>
              <w:rPrChange w:id="1136" w:author="Microsoft Office User" w:date="2021-12-30T16:48:00Z">
                <w:rPr>
                  <w:rFonts w:eastAsia="Times New Roman" w:cs="Times New Roman"/>
                  <w:b/>
                  <w:i/>
                </w:rPr>
              </w:rPrChange>
            </w:rPr>
            <w:delText>8</w:delText>
          </w:r>
          <w:r w:rsidR="008409B1" w:rsidRPr="0099014D" w:rsidDel="0099014D">
            <w:rPr>
              <w:rFonts w:eastAsia="Times New Roman" w:cs="Times New Roman"/>
              <w:b/>
              <w:i/>
              <w:sz w:val="18"/>
              <w:szCs w:val="18"/>
              <w:rPrChange w:id="1137" w:author="Microsoft Office User" w:date="2021-12-30T16:48:00Z">
                <w:rPr>
                  <w:rFonts w:eastAsia="Times New Roman" w:cs="Times New Roman"/>
                  <w:b/>
                  <w:i/>
                </w:rPr>
              </w:rPrChange>
            </w:rPr>
            <w:delText>% for taxes and</w:delText>
          </w:r>
          <w:r w:rsidR="000E2693" w:rsidRPr="0099014D" w:rsidDel="0099014D">
            <w:rPr>
              <w:rFonts w:eastAsia="Times New Roman" w:cs="Times New Roman"/>
              <w:b/>
              <w:i/>
              <w:sz w:val="18"/>
              <w:szCs w:val="18"/>
              <w:rPrChange w:id="1138" w:author="Microsoft Office User" w:date="2021-12-30T16:48:00Z">
                <w:rPr>
                  <w:rFonts w:eastAsia="Times New Roman" w:cs="Times New Roman"/>
                  <w:b/>
                  <w:i/>
                </w:rPr>
              </w:rPrChange>
            </w:rPr>
            <w:delText xml:space="preserve"> a buffer price for</w:delText>
          </w:r>
          <w:r w:rsidR="008409B1" w:rsidRPr="0099014D" w:rsidDel="0099014D">
            <w:rPr>
              <w:rFonts w:eastAsia="Times New Roman" w:cs="Times New Roman"/>
              <w:b/>
              <w:i/>
              <w:sz w:val="18"/>
              <w:szCs w:val="18"/>
              <w:rPrChange w:id="1139" w:author="Microsoft Office User" w:date="2021-12-30T16:48:00Z">
                <w:rPr>
                  <w:rFonts w:eastAsia="Times New Roman" w:cs="Times New Roman"/>
                  <w:b/>
                  <w:i/>
                </w:rPr>
              </w:rPrChange>
            </w:rPr>
            <w:delText xml:space="preserve"> shipping and handling, ~$9</w:delText>
          </w:r>
        </w:del>
        <w:del w:id="1140" w:author="Microsoft Office User" w:date="2021-12-30T16:01:00Z">
          <w:r w:rsidR="008409B1" w:rsidRPr="0099014D" w:rsidDel="00C63879">
            <w:rPr>
              <w:rFonts w:eastAsia="Times New Roman" w:cs="Times New Roman"/>
              <w:b/>
              <w:i/>
              <w:sz w:val="18"/>
              <w:szCs w:val="18"/>
              <w:rPrChange w:id="1141" w:author="Microsoft Office User" w:date="2021-12-30T16:48:00Z">
                <w:rPr>
                  <w:rFonts w:eastAsia="Times New Roman" w:cs="Times New Roman"/>
                  <w:b/>
                  <w:i/>
                </w:rPr>
              </w:rPrChange>
            </w:rPr>
            <w:delText>5</w:delText>
          </w:r>
        </w:del>
        <w:del w:id="1142" w:author="Microsoft Office User" w:date="2021-12-30T16:48:00Z">
          <w:r w:rsidR="008409B1" w:rsidRPr="0099014D" w:rsidDel="0099014D">
            <w:rPr>
              <w:rFonts w:eastAsia="Times New Roman" w:cs="Times New Roman"/>
              <w:b/>
              <w:i/>
              <w:sz w:val="18"/>
              <w:szCs w:val="18"/>
              <w:rPrChange w:id="1143" w:author="Microsoft Office User" w:date="2021-12-30T16:48:00Z">
                <w:rPr>
                  <w:rFonts w:eastAsia="Times New Roman" w:cs="Times New Roman"/>
                  <w:b/>
                  <w:i/>
                </w:rPr>
              </w:rPrChange>
            </w:rPr>
            <w:delText>0 can be an upper limit</w:delText>
          </w:r>
        </w:del>
      </w:ins>
    </w:p>
    <w:p w14:paraId="67D0D837" w14:textId="0618D399" w:rsidR="00884648" w:rsidRPr="000B6FCE" w:rsidDel="00E95501" w:rsidRDefault="00884648">
      <w:pPr>
        <w:jc w:val="both"/>
        <w:rPr>
          <w:del w:id="1144" w:author="Microsoft Office User" w:date="2021-12-30T16:01:00Z"/>
          <w:b/>
          <w:bCs/>
          <w:i/>
          <w:iCs/>
          <w:sz w:val="18"/>
          <w:szCs w:val="18"/>
          <w:rPrChange w:id="1145" w:author="Ayush Nayak" w:date="2021-12-29T21:54:00Z">
            <w:rPr>
              <w:del w:id="1146" w:author="Microsoft Office User" w:date="2021-12-30T16:01:00Z"/>
              <w:rFonts w:eastAsia="Times New Roman" w:cs="Times New Roman"/>
            </w:rPr>
          </w:rPrChange>
        </w:rPr>
        <w:pPrChange w:id="1147" w:author="Microsoft Office User" w:date="2021-12-30T16:41:00Z">
          <w:pPr>
            <w:suppressLineNumbers/>
            <w:spacing w:line="480" w:lineRule="auto"/>
          </w:pPr>
        </w:pPrChange>
      </w:pPr>
      <w:ins w:id="1148" w:author="Ayush Nayak" w:date="2021-12-29T20:39:00Z">
        <w:del w:id="1149" w:author="Microsoft Office User" w:date="2021-12-30T16:01:00Z">
          <w:r w:rsidRPr="000B6FCE" w:rsidDel="00E95501">
            <w:rPr>
              <w:b/>
              <w:bCs/>
              <w:i/>
              <w:iCs/>
              <w:sz w:val="18"/>
              <w:szCs w:val="18"/>
              <w:rPrChange w:id="1150" w:author="Ayush Nayak" w:date="2021-12-29T21:54:00Z">
                <w:rPr>
                  <w:shd w:val="clear" w:color="auto" w:fill="FFFFFF"/>
                </w:rPr>
              </w:rPrChange>
            </w:rPr>
            <w:delText>‡</w:delText>
          </w:r>
          <w:r w:rsidRPr="000B6FCE" w:rsidDel="00E95501">
            <w:rPr>
              <w:b/>
              <w:bCs/>
              <w:i/>
              <w:iCs/>
              <w:sz w:val="18"/>
              <w:szCs w:val="18"/>
              <w:rPrChange w:id="1151" w:author="Ayush Nayak" w:date="2021-12-29T21:54:00Z">
                <w:rPr>
                  <w:b/>
                  <w:bCs/>
                  <w:i/>
                  <w:iCs/>
                </w:rPr>
              </w:rPrChange>
            </w:rPr>
            <w:delText>These can be any clamps, as long as they work, pricing is from Lowes.</w:delText>
          </w:r>
        </w:del>
      </w:ins>
    </w:p>
    <w:p w14:paraId="6D4D4F9A" w14:textId="1240A221" w:rsidR="00CE36F4" w:rsidRDefault="00CE36F4">
      <w:pPr>
        <w:spacing w:line="480" w:lineRule="auto"/>
        <w:jc w:val="both"/>
        <w:rPr>
          <w:rFonts w:eastAsia="Times New Roman" w:cs="Times New Roman"/>
        </w:rPr>
        <w:pPrChange w:id="1152" w:author="Microsoft Office User" w:date="2021-12-30T16:41:00Z">
          <w:pPr>
            <w:spacing w:line="480" w:lineRule="auto"/>
          </w:pPr>
        </w:pPrChange>
      </w:pPr>
      <w:r>
        <w:rPr>
          <w:rFonts w:eastAsia="Times New Roman" w:cs="Times New Roman"/>
          <w:b/>
        </w:rPr>
        <w:t>Interest</w:t>
      </w:r>
      <w:ins w:id="1153" w:author="Microsoft Office User" w:date="2021-12-30T10:25:00Z">
        <w:r w:rsidR="009A240C">
          <w:rPr>
            <w:rFonts w:eastAsia="Times New Roman" w:cs="Times New Roman"/>
            <w:b/>
          </w:rPr>
          <w:t>:</w:t>
        </w:r>
      </w:ins>
      <w:del w:id="1154" w:author="Microsoft Office User" w:date="2021-12-30T10:25:00Z">
        <w:r w:rsidR="00497E44" w:rsidDel="009A240C">
          <w:rPr>
            <w:rFonts w:eastAsia="Times New Roman" w:cs="Times New Roman"/>
            <w:b/>
          </w:rPr>
          <w:delText xml:space="preserve"> and Qualifications</w:delText>
        </w:r>
        <w:r w:rsidDel="009A240C">
          <w:rPr>
            <w:rFonts w:eastAsia="Times New Roman" w:cs="Times New Roman"/>
            <w:b/>
          </w:rPr>
          <w:delText xml:space="preserve">: </w:delText>
        </w:r>
      </w:del>
    </w:p>
    <w:p w14:paraId="5F1259F3" w14:textId="74832B3F" w:rsidR="00497E44" w:rsidDel="008250CF" w:rsidRDefault="00357311">
      <w:pPr>
        <w:spacing w:line="480" w:lineRule="auto"/>
        <w:jc w:val="both"/>
        <w:rPr>
          <w:del w:id="1155" w:author="Ayush Nayak" w:date="2021-12-29T22:44:00Z"/>
          <w:rFonts w:eastAsia="Times New Roman" w:cs="Times New Roman"/>
        </w:rPr>
        <w:pPrChange w:id="1156" w:author="Microsoft Office User" w:date="2021-12-30T16:41:00Z">
          <w:pPr>
            <w:spacing w:line="480" w:lineRule="auto"/>
          </w:pPr>
        </w:pPrChange>
      </w:pPr>
      <w:ins w:id="1157" w:author="Microsoft Office User" w:date="2021-12-30T12:53:00Z">
        <w:r>
          <w:rPr>
            <w:rFonts w:eastAsia="Times New Roman" w:cs="Times New Roman"/>
          </w:rPr>
          <w:t xml:space="preserve">    </w:t>
        </w:r>
      </w:ins>
      <w:ins w:id="1158" w:author="Ayush Nayak" w:date="2021-12-29T23:45:00Z">
        <w:del w:id="1159" w:author="Microsoft Office User" w:date="2021-12-30T12:52:00Z">
          <w:r w:rsidR="00E02A03" w:rsidDel="00357311">
            <w:rPr>
              <w:rFonts w:eastAsia="Times New Roman" w:cs="Times New Roman"/>
            </w:rPr>
            <w:delText>My idea-nest was</w:delText>
          </w:r>
        </w:del>
      </w:ins>
      <w:ins w:id="1160" w:author="Nayak, Ayush" w:date="2021-12-30T12:29:00Z">
        <w:del w:id="1161" w:author="Microsoft Office User" w:date="2021-12-30T12:52:00Z">
          <w:r w:rsidR="00750C7E" w:rsidDel="00357311">
            <w:rPr>
              <w:rFonts w:eastAsia="Times New Roman" w:cs="Times New Roman"/>
            </w:rPr>
            <w:delText xml:space="preserve"> behind</w:delText>
          </w:r>
        </w:del>
      </w:ins>
      <w:ins w:id="1162" w:author="Ayush Nayak" w:date="2021-12-29T23:52:00Z">
        <w:del w:id="1163" w:author="Microsoft Office User" w:date="2021-12-30T12:52:00Z">
          <w:r w:rsidR="004F11DA" w:rsidDel="00357311">
            <w:rPr>
              <w:rFonts w:eastAsia="Times New Roman" w:cs="Times New Roman"/>
            </w:rPr>
            <w:delText xml:space="preserve"> the middle school band room. There </w:delText>
          </w:r>
        </w:del>
      </w:ins>
      <w:ins w:id="1164" w:author="Ayush Nayak" w:date="2021-12-29T23:53:00Z">
        <w:del w:id="1165" w:author="Microsoft Office User" w:date="2021-12-30T12:52:00Z">
          <w:r w:rsidR="004F11DA" w:rsidDel="00357311">
            <w:rPr>
              <w:rFonts w:eastAsia="Times New Roman" w:cs="Times New Roman"/>
            </w:rPr>
            <w:delText xml:space="preserve">I spent hours of my life bouncing off ideas for really cool future technology off my friends. </w:delText>
          </w:r>
        </w:del>
        <w:r w:rsidR="004F11DA">
          <w:rPr>
            <w:rFonts w:eastAsia="Times New Roman" w:cs="Times New Roman"/>
          </w:rPr>
          <w:t xml:space="preserve">After uncountable defeats at the hands of mother nature, I became what </w:t>
        </w:r>
      </w:ins>
      <w:commentRangeStart w:id="1166"/>
      <w:r w:rsidR="0044235C">
        <w:rPr>
          <w:rFonts w:eastAsia="Times New Roman" w:cs="Times New Roman"/>
        </w:rPr>
        <w:t xml:space="preserve">I </w:t>
      </w:r>
      <w:ins w:id="1167" w:author="Ayush Nayak" w:date="2021-12-29T23:36:00Z">
        <w:r w:rsidR="00C57E1B">
          <w:rPr>
            <w:rFonts w:eastAsia="Times New Roman" w:cs="Times New Roman"/>
          </w:rPr>
          <w:t xml:space="preserve">guess you could call a </w:t>
        </w:r>
      </w:ins>
      <w:ins w:id="1168" w:author="Ayush Nayak" w:date="2021-12-29T23:38:00Z">
        <w:r w:rsidR="00C57E1B">
          <w:rPr>
            <w:rFonts w:eastAsia="Times New Roman" w:cs="Times New Roman"/>
          </w:rPr>
          <w:t>late-stage</w:t>
        </w:r>
      </w:ins>
      <w:ins w:id="1169" w:author="Ayush Nayak" w:date="2021-12-29T23:36:00Z">
        <w:r w:rsidR="00C57E1B">
          <w:rPr>
            <w:rFonts w:eastAsia="Times New Roman" w:cs="Times New Roman"/>
          </w:rPr>
          <w:t xml:space="preserve"> dreamer, </w:t>
        </w:r>
      </w:ins>
      <w:ins w:id="1170" w:author="Ayush Nayak" w:date="2021-12-29T23:37:00Z">
        <w:r w:rsidR="00C57E1B">
          <w:rPr>
            <w:rFonts w:eastAsia="Times New Roman" w:cs="Times New Roman"/>
          </w:rPr>
          <w:t>someone</w:t>
        </w:r>
      </w:ins>
      <w:ins w:id="1171" w:author="Ayush Nayak" w:date="2021-12-29T23:36:00Z">
        <w:r w:rsidR="00C57E1B">
          <w:rPr>
            <w:rFonts w:eastAsia="Times New Roman" w:cs="Times New Roman"/>
          </w:rPr>
          <w:t xml:space="preserve"> </w:t>
        </w:r>
      </w:ins>
      <w:ins w:id="1172" w:author="Ayush Nayak" w:date="2021-12-29T23:38:00Z">
        <w:r w:rsidR="00C57E1B">
          <w:rPr>
            <w:rFonts w:eastAsia="Times New Roman" w:cs="Times New Roman"/>
          </w:rPr>
          <w:t>who’s</w:t>
        </w:r>
      </w:ins>
      <w:ins w:id="1173" w:author="Ayush Nayak" w:date="2021-12-29T23:37:00Z">
        <w:r w:rsidR="00C57E1B">
          <w:rPr>
            <w:rFonts w:eastAsia="Times New Roman" w:cs="Times New Roman"/>
          </w:rPr>
          <w:t xml:space="preserve"> finally accepted that pretty much all cool ideas are inevitably going to be ended in some way or another by the insurmountable laws of the universe.</w:t>
        </w:r>
      </w:ins>
      <w:ins w:id="1174" w:author="Ayush Nayak" w:date="2021-12-29T23:38:00Z">
        <w:r w:rsidR="00C57E1B">
          <w:rPr>
            <w:rFonts w:eastAsia="Times New Roman" w:cs="Times New Roman"/>
          </w:rPr>
          <w:t xml:space="preserve"> </w:t>
        </w:r>
      </w:ins>
      <w:ins w:id="1175" w:author="Ayush Nayak" w:date="2021-12-29T23:54:00Z">
        <w:r w:rsidR="004F11DA">
          <w:rPr>
            <w:rFonts w:eastAsia="Times New Roman" w:cs="Times New Roman"/>
          </w:rPr>
          <w:t>However, p</w:t>
        </w:r>
      </w:ins>
      <w:ins w:id="1176" w:author="Ayush Nayak" w:date="2021-12-29T23:41:00Z">
        <w:r w:rsidR="00C57E1B">
          <w:rPr>
            <w:rFonts w:eastAsia="Times New Roman" w:cs="Times New Roman"/>
          </w:rPr>
          <w:t xml:space="preserve">robably the result of too much Star Wars and my inability to let go of the notion that one day the lightsaber </w:t>
        </w:r>
        <w:r w:rsidR="00C57E1B">
          <w:rPr>
            <w:rFonts w:eastAsia="Times New Roman" w:cs="Times New Roman"/>
            <w:i/>
            <w:iCs/>
          </w:rPr>
          <w:t>will</w:t>
        </w:r>
        <w:r w:rsidR="00C57E1B">
          <w:rPr>
            <w:rFonts w:eastAsia="Times New Roman" w:cs="Times New Roman"/>
          </w:rPr>
          <w:t xml:space="preserve"> exist, lasers have been a fasci</w:t>
        </w:r>
      </w:ins>
      <w:ins w:id="1177" w:author="Ayush Nayak" w:date="2021-12-29T23:42:00Z">
        <w:r w:rsidR="00C57E1B">
          <w:rPr>
            <w:rFonts w:eastAsia="Times New Roman" w:cs="Times New Roman"/>
          </w:rPr>
          <w:t xml:space="preserve">nation of mine for </w:t>
        </w:r>
        <w:r w:rsidR="00E02A03">
          <w:rPr>
            <w:rFonts w:eastAsia="Times New Roman" w:cs="Times New Roman"/>
          </w:rPr>
          <w:t xml:space="preserve">a long time. </w:t>
        </w:r>
      </w:ins>
      <w:ins w:id="1178" w:author="Ayush Nayak" w:date="2021-12-29T23:54:00Z">
        <w:r w:rsidR="004F11DA">
          <w:rPr>
            <w:rFonts w:eastAsia="Times New Roman" w:cs="Times New Roman"/>
          </w:rPr>
          <w:t>Th</w:t>
        </w:r>
      </w:ins>
      <w:ins w:id="1179" w:author="Ayush Nayak" w:date="2021-12-30T00:46:00Z">
        <w:r w:rsidR="00357623">
          <w:rPr>
            <w:rFonts w:eastAsia="Times New Roman" w:cs="Times New Roman"/>
          </w:rPr>
          <w:t xml:space="preserve">rowing myself into the research, optics, laser focusing </w:t>
        </w:r>
      </w:ins>
      <w:ins w:id="1180" w:author="Ayush Nayak" w:date="2021-12-30T00:52:00Z">
        <w:r w:rsidR="0063260F">
          <w:rPr>
            <w:rFonts w:eastAsia="Times New Roman" w:cs="Times New Roman"/>
          </w:rPr>
          <w:t>and electronics work, my prior experiences with telescopes</w:t>
        </w:r>
      </w:ins>
      <w:ins w:id="1181" w:author="Ayush Nayak" w:date="2021-12-30T01:06:00Z">
        <w:r w:rsidR="00F34EA6">
          <w:rPr>
            <w:rFonts w:eastAsia="Times New Roman" w:cs="Times New Roman"/>
          </w:rPr>
          <w:t xml:space="preserve"> and magnification led me to really enjoy </w:t>
        </w:r>
      </w:ins>
      <w:ins w:id="1182" w:author="Ayush Nayak" w:date="2021-12-30T01:10:00Z">
        <w:r w:rsidR="00F34EA6">
          <w:rPr>
            <w:rFonts w:eastAsia="Times New Roman" w:cs="Times New Roman"/>
          </w:rPr>
          <w:t>t</w:t>
        </w:r>
      </w:ins>
      <w:ins w:id="1183" w:author="Ayush Nayak" w:date="2021-12-30T01:11:00Z">
        <w:r w:rsidR="00F34EA6">
          <w:rPr>
            <w:rFonts w:eastAsia="Times New Roman" w:cs="Times New Roman"/>
          </w:rPr>
          <w:t xml:space="preserve">inkering with laser parameters and lens types to find that </w:t>
        </w:r>
        <w:r w:rsidR="00F34EA6">
          <w:rPr>
            <w:rFonts w:eastAsia="Times New Roman" w:cs="Times New Roman"/>
          </w:rPr>
          <w:lastRenderedPageBreak/>
          <w:t xml:space="preserve">perfect match. </w:t>
        </w:r>
      </w:ins>
      <w:ins w:id="1184" w:author="Ayush Nayak" w:date="2021-12-30T01:13:00Z">
        <w:r w:rsidR="008250CF">
          <w:rPr>
            <w:rFonts w:eastAsia="Times New Roman" w:cs="Times New Roman"/>
          </w:rPr>
          <w:t xml:space="preserve">As a self-diagnosed computer addict the ideas and principles of the internet, </w:t>
        </w:r>
        <w:del w:id="1185" w:author="Microsoft Office User" w:date="2021-12-30T13:07:00Z">
          <w:r w:rsidR="008250CF" w:rsidDel="00D24607">
            <w:rPr>
              <w:rFonts w:eastAsia="Times New Roman" w:cs="Times New Roman"/>
            </w:rPr>
            <w:delText>the wild west</w:delText>
          </w:r>
        </w:del>
      </w:ins>
      <w:ins w:id="1186" w:author="Ayush Nayak" w:date="2021-12-30T01:40:00Z">
        <w:del w:id="1187" w:author="Microsoft Office User" w:date="2021-12-30T13:07:00Z">
          <w:r w:rsidR="00077924" w:rsidDel="00D24607">
            <w:rPr>
              <w:rFonts w:eastAsia="Times New Roman" w:cs="Times New Roman"/>
            </w:rPr>
            <w:delText xml:space="preserve"> of information ideas an</w:delText>
          </w:r>
        </w:del>
      </w:ins>
      <w:ins w:id="1188" w:author="Ayush Nayak" w:date="2021-12-30T01:41:00Z">
        <w:del w:id="1189" w:author="Microsoft Office User" w:date="2021-12-30T13:07:00Z">
          <w:r w:rsidR="00077924" w:rsidDel="00D24607">
            <w:rPr>
              <w:rFonts w:eastAsia="Times New Roman" w:cs="Times New Roman"/>
            </w:rPr>
            <w:delText xml:space="preserve">d random online forums with insanely good ideas, </w:delText>
          </w:r>
        </w:del>
        <w:r w:rsidR="00077924">
          <w:rPr>
            <w:rFonts w:eastAsia="Times New Roman" w:cs="Times New Roman"/>
          </w:rPr>
          <w:t xml:space="preserve">engaged me quickly, and spreading it to others especially those who could benefit </w:t>
        </w:r>
        <w:del w:id="1190" w:author="Microsoft Office User" w:date="2021-12-30T13:07:00Z">
          <w:r w:rsidR="00077924" w:rsidDel="00D24607">
            <w:rPr>
              <w:rFonts w:eastAsia="Times New Roman" w:cs="Times New Roman"/>
            </w:rPr>
            <w:delText>from the good side immensely</w:delText>
          </w:r>
        </w:del>
      </w:ins>
      <w:ins w:id="1191" w:author="Microsoft Office User" w:date="2021-12-30T13:07:00Z">
        <w:r w:rsidR="00D24607">
          <w:rPr>
            <w:rFonts w:eastAsia="Times New Roman" w:cs="Times New Roman"/>
          </w:rPr>
          <w:t>immensely from it</w:t>
        </w:r>
      </w:ins>
      <w:ins w:id="1192" w:author="Ayush Nayak" w:date="2021-12-30T01:41:00Z">
        <w:r w:rsidR="00077924">
          <w:rPr>
            <w:rFonts w:eastAsia="Times New Roman" w:cs="Times New Roman"/>
          </w:rPr>
          <w:t xml:space="preserve"> is incredibly </w:t>
        </w:r>
        <w:del w:id="1193" w:author="Nayak, Ayush" w:date="2021-12-30T12:30:00Z">
          <w:r w:rsidR="00F13FF2" w:rsidDel="00750C7E">
            <w:rPr>
              <w:rFonts w:eastAsia="Times New Roman" w:cs="Times New Roman"/>
            </w:rPr>
            <w:delText>pertinen</w:delText>
          </w:r>
        </w:del>
      </w:ins>
      <w:ins w:id="1194" w:author="Nayak, Ayush" w:date="2021-12-30T12:30:00Z">
        <w:r w:rsidR="00750C7E">
          <w:rPr>
            <w:rFonts w:eastAsia="Times New Roman" w:cs="Times New Roman"/>
          </w:rPr>
          <w:t>important</w:t>
        </w:r>
      </w:ins>
      <w:ins w:id="1195" w:author="Ayush Nayak" w:date="2021-12-30T01:41:00Z">
        <w:del w:id="1196" w:author="Nayak, Ayush" w:date="2021-12-30T12:30:00Z">
          <w:r w:rsidR="00F13FF2" w:rsidDel="00750C7E">
            <w:rPr>
              <w:rFonts w:eastAsia="Times New Roman" w:cs="Times New Roman"/>
            </w:rPr>
            <w:delText>t</w:delText>
          </w:r>
        </w:del>
        <w:r w:rsidR="00077924">
          <w:rPr>
            <w:rFonts w:eastAsia="Times New Roman" w:cs="Times New Roman"/>
          </w:rPr>
          <w:t xml:space="preserve"> to me.</w:t>
        </w:r>
      </w:ins>
      <w:ins w:id="1197" w:author="Ayush Nayak" w:date="2021-12-30T01:13:00Z">
        <w:r w:rsidR="008250CF">
          <w:rPr>
            <w:rFonts w:eastAsia="Times New Roman" w:cs="Times New Roman"/>
          </w:rPr>
          <w:t xml:space="preserve"> </w:t>
        </w:r>
      </w:ins>
      <w:del w:id="1198" w:author="Ayush Nayak" w:date="2021-12-29T23:36:00Z">
        <w:r w:rsidR="0044235C" w:rsidDel="00C57E1B">
          <w:rPr>
            <w:rFonts w:eastAsia="Times New Roman" w:cs="Times New Roman"/>
          </w:rPr>
          <w:delText>have</w:delText>
        </w:r>
      </w:del>
      <w:del w:id="1199" w:author="Ayush Nayak" w:date="2021-12-30T01:11:00Z">
        <w:r w:rsidR="0044235C" w:rsidDel="00F34EA6">
          <w:rPr>
            <w:rFonts w:eastAsia="Times New Roman" w:cs="Times New Roman"/>
          </w:rPr>
          <w:delText xml:space="preserve"> </w:delText>
        </w:r>
        <w:commentRangeEnd w:id="1166"/>
        <w:r w:rsidR="008B3A86" w:rsidDel="00F34EA6">
          <w:rPr>
            <w:rStyle w:val="CommentReference"/>
          </w:rPr>
          <w:commentReference w:id="1166"/>
        </w:r>
      </w:del>
    </w:p>
    <w:p w14:paraId="509F2D10" w14:textId="7631EB0C" w:rsidR="008250CF" w:rsidRPr="00077924" w:rsidDel="009616EF" w:rsidRDefault="008250CF">
      <w:pPr>
        <w:spacing w:line="480" w:lineRule="auto"/>
        <w:jc w:val="both"/>
        <w:rPr>
          <w:ins w:id="1200" w:author="Ayush Nayak" w:date="2021-12-30T01:13:00Z"/>
          <w:del w:id="1201" w:author="Microsoft Office User" w:date="2021-12-30T16:22:00Z"/>
          <w:rPrChange w:id="1202" w:author="Ayush Nayak" w:date="2021-12-30T01:41:00Z">
            <w:rPr>
              <w:ins w:id="1203" w:author="Ayush Nayak" w:date="2021-12-30T01:13:00Z"/>
              <w:del w:id="1204" w:author="Microsoft Office User" w:date="2021-12-30T16:22:00Z"/>
              <w:rFonts w:eastAsia="Times New Roman" w:cs="Times New Roman"/>
            </w:rPr>
          </w:rPrChange>
        </w:rPr>
        <w:pPrChange w:id="1205" w:author="Microsoft Office User" w:date="2021-12-30T16:41:00Z">
          <w:pPr>
            <w:spacing w:line="480" w:lineRule="auto"/>
          </w:pPr>
        </w:pPrChange>
      </w:pPr>
      <w:ins w:id="1206" w:author="Ayush Nayak" w:date="2021-12-30T01:13:00Z">
        <w:r>
          <w:rPr>
            <w:rFonts w:eastAsia="Times New Roman" w:cs="Times New Roman"/>
          </w:rPr>
          <w:t xml:space="preserve">Finally, there’s probably something that incites the inner sci-fi nerd in me about shooting </w:t>
        </w:r>
      </w:ins>
      <w:ins w:id="1207" w:author="Ayush Nayak" w:date="2021-12-30T01:14:00Z">
        <w:r>
          <w:rPr>
            <w:rFonts w:eastAsia="Times New Roman" w:cs="Times New Roman"/>
          </w:rPr>
          <w:t xml:space="preserve">concentrated energy across huge distances </w:t>
        </w:r>
      </w:ins>
      <w:ins w:id="1208" w:author="Ayush Nayak" w:date="2021-12-30T01:17:00Z">
        <w:r w:rsidR="004578CC">
          <w:rPr>
            <w:rFonts w:eastAsia="Times New Roman" w:cs="Times New Roman"/>
          </w:rPr>
          <w:t xml:space="preserve">to transmit the </w:t>
        </w:r>
      </w:ins>
      <w:ins w:id="1209" w:author="Ayush Nayak" w:date="2021-12-30T01:36:00Z">
        <w:r w:rsidR="00AD0A2F">
          <w:rPr>
            <w:rFonts w:eastAsia="Times New Roman" w:cs="Times New Roman"/>
          </w:rPr>
          <w:t xml:space="preserve">fabric of modern communication and connect </w:t>
        </w:r>
      </w:ins>
      <w:ins w:id="1210" w:author="Ayush Nayak" w:date="2021-12-30T01:40:00Z">
        <w:r w:rsidR="00AD0A2F">
          <w:rPr>
            <w:rFonts w:eastAsia="Times New Roman" w:cs="Times New Roman"/>
          </w:rPr>
          <w:t>the rest of the world to the future of humanity. But that’s probably just me.</w:t>
        </w:r>
      </w:ins>
    </w:p>
    <w:p w14:paraId="36169C4D" w14:textId="475EF5D1" w:rsidR="00D002DF" w:rsidDel="00287A17" w:rsidRDefault="00D002DF">
      <w:pPr>
        <w:spacing w:line="480" w:lineRule="auto"/>
        <w:jc w:val="both"/>
        <w:rPr>
          <w:del w:id="1211" w:author="Ayush Nayak" w:date="2021-12-29T22:44:00Z"/>
          <w:rFonts w:eastAsia="Times New Roman" w:cs="Times New Roman"/>
        </w:rPr>
        <w:pPrChange w:id="1212" w:author="Microsoft Office User" w:date="2021-12-30T16:41:00Z">
          <w:pPr>
            <w:spacing w:line="480" w:lineRule="auto"/>
          </w:pPr>
        </w:pPrChange>
      </w:pPr>
    </w:p>
    <w:p w14:paraId="7F84E924" w14:textId="77777777" w:rsidR="00B512FA" w:rsidRDefault="00B512FA">
      <w:pPr>
        <w:spacing w:line="480" w:lineRule="auto"/>
        <w:jc w:val="both"/>
        <w:rPr>
          <w:rFonts w:eastAsia="Times New Roman" w:cs="Times New Roman"/>
        </w:rPr>
        <w:pPrChange w:id="1213" w:author="Microsoft Office User" w:date="2021-12-30T16:41:00Z">
          <w:pPr/>
        </w:pPrChange>
      </w:pPr>
      <w:r>
        <w:rPr>
          <w:rFonts w:eastAsia="Times New Roman" w:cs="Times New Roman"/>
        </w:rPr>
        <w:br w:type="page"/>
      </w:r>
    </w:p>
    <w:sdt>
      <w:sdtPr>
        <w:rPr>
          <w:rFonts w:ascii="Times New Roman" w:eastAsiaTheme="minorEastAsia" w:hAnsi="Times New Roman" w:cs="Times New Roman"/>
          <w:b/>
          <w:color w:val="000000" w:themeColor="text1"/>
          <w:sz w:val="24"/>
          <w:szCs w:val="24"/>
        </w:rPr>
        <w:id w:val="569393324"/>
        <w:docPartObj>
          <w:docPartGallery w:val="Bibliographies"/>
          <w:docPartUnique/>
        </w:docPartObj>
      </w:sdtPr>
      <w:sdtEndPr>
        <w:rPr>
          <w:rFonts w:cstheme="minorBidi"/>
          <w:b w:val="0"/>
          <w:color w:val="auto"/>
        </w:rPr>
      </w:sdtEndPr>
      <w:sdtContent>
        <w:p w14:paraId="687239C6" w14:textId="56CD1769" w:rsidR="00404C6F" w:rsidRPr="00404C6F" w:rsidRDefault="00404C6F">
          <w:pPr>
            <w:pStyle w:val="Heading1"/>
            <w:spacing w:line="480" w:lineRule="auto"/>
            <w:rPr>
              <w:rFonts w:ascii="Times New Roman" w:hAnsi="Times New Roman" w:cs="Times New Roman"/>
              <w:b/>
              <w:color w:val="000000" w:themeColor="text1"/>
            </w:rPr>
            <w:pPrChange w:id="1214" w:author="Microsoft Office User" w:date="2021-12-30T16:57:00Z">
              <w:pPr>
                <w:pStyle w:val="Heading1"/>
                <w:spacing w:line="480" w:lineRule="auto"/>
                <w:jc w:val="center"/>
              </w:pPr>
            </w:pPrChange>
          </w:pPr>
          <w:del w:id="1215" w:author="Ayush Nayak" w:date="2021-12-29T23:07:00Z">
            <w:r w:rsidRPr="00404C6F" w:rsidDel="00EB3C3D">
              <w:rPr>
                <w:rFonts w:ascii="Times New Roman" w:hAnsi="Times New Roman" w:cs="Times New Roman"/>
                <w:b/>
                <w:color w:val="000000" w:themeColor="text1"/>
              </w:rPr>
              <w:delText>Bibliography</w:delText>
            </w:r>
          </w:del>
          <w:ins w:id="1216" w:author="Ayush Nayak" w:date="2021-12-29T23:07:00Z">
            <w:r w:rsidR="00EB3C3D">
              <w:rPr>
                <w:rFonts w:ascii="Times New Roman" w:hAnsi="Times New Roman" w:cs="Times New Roman"/>
                <w:b/>
                <w:color w:val="000000" w:themeColor="text1"/>
              </w:rPr>
              <w:t>References</w:t>
            </w:r>
          </w:ins>
        </w:p>
        <w:sdt>
          <w:sdtPr>
            <w:id w:val="111145805"/>
            <w:bibliography/>
          </w:sdtPr>
          <w:sdtEndPr/>
          <w:sdtContent>
            <w:p w14:paraId="3D9C3ADB" w14:textId="77777777" w:rsidR="008F572D" w:rsidRDefault="00404C6F">
              <w:pPr>
                <w:pStyle w:val="Bibliography"/>
                <w:spacing w:line="480" w:lineRule="auto"/>
                <w:ind w:left="720" w:hanging="720"/>
                <w:rPr>
                  <w:noProof/>
                </w:rPr>
                <w:pPrChange w:id="1217" w:author="Microsoft Office User" w:date="2021-12-30T16:57:00Z">
                  <w:pPr>
                    <w:pStyle w:val="Bibliography"/>
                    <w:ind w:left="720" w:hanging="720"/>
                  </w:pPr>
                </w:pPrChange>
              </w:pPr>
              <w:r>
                <w:fldChar w:fldCharType="begin"/>
              </w:r>
              <w:r>
                <w:instrText xml:space="preserve"> BIBLIOGRAPHY </w:instrText>
              </w:r>
              <w:r>
                <w:fldChar w:fldCharType="separate"/>
              </w:r>
              <w:r w:rsidR="008F572D">
                <w:rPr>
                  <w:noProof/>
                </w:rPr>
                <w:t xml:space="preserve">Arduino. (n.d.). </w:t>
              </w:r>
              <w:r w:rsidR="008F572D">
                <w:rPr>
                  <w:i/>
                  <w:iCs/>
                  <w:noProof/>
                </w:rPr>
                <w:t>Arduino Due</w:t>
              </w:r>
              <w:r w:rsidR="008F572D">
                <w:rPr>
                  <w:noProof/>
                </w:rPr>
                <w:t>. Retrieved from Arduino: https://www.arduino.cc/en/pmwiki.php?n=Main/arduinoBoardDue</w:t>
              </w:r>
            </w:p>
            <w:p w14:paraId="2D8AC87D" w14:textId="77777777" w:rsidR="008F572D" w:rsidRDefault="008F572D">
              <w:pPr>
                <w:pStyle w:val="Bibliography"/>
                <w:spacing w:line="480" w:lineRule="auto"/>
                <w:ind w:left="720" w:hanging="720"/>
                <w:rPr>
                  <w:noProof/>
                </w:rPr>
                <w:pPrChange w:id="1218" w:author="Microsoft Office User" w:date="2021-12-30T16:57:00Z">
                  <w:pPr>
                    <w:pStyle w:val="Bibliography"/>
                    <w:ind w:left="720" w:hanging="720"/>
                  </w:pPr>
                </w:pPrChange>
              </w:pPr>
              <w:r>
                <w:rPr>
                  <w:noProof/>
                </w:rPr>
                <w:t xml:space="preserve">Burr, J. (2015). </w:t>
              </w:r>
              <w:r>
                <w:rPr>
                  <w:i/>
                  <w:iCs/>
                  <w:noProof/>
                </w:rPr>
                <w:t>The Feasibility of Google's Project Loon.</w:t>
              </w:r>
              <w:r>
                <w:rPr>
                  <w:noProof/>
                </w:rPr>
                <w:t xml:space="preserve"> Retrieved from http://users.cecs.anu.edu.au/~Chris.Browne/student_work/example_work/15_2226_lp_jamesb.pdf</w:t>
              </w:r>
            </w:p>
            <w:p w14:paraId="403A3096" w14:textId="77777777" w:rsidR="008F572D" w:rsidRDefault="008F572D">
              <w:pPr>
                <w:pStyle w:val="Bibliography"/>
                <w:spacing w:line="480" w:lineRule="auto"/>
                <w:ind w:left="720" w:hanging="720"/>
                <w:rPr>
                  <w:noProof/>
                </w:rPr>
                <w:pPrChange w:id="1219" w:author="Microsoft Office User" w:date="2021-12-30T16:57:00Z">
                  <w:pPr>
                    <w:pStyle w:val="Bibliography"/>
                    <w:ind w:left="720" w:hanging="720"/>
                  </w:pPr>
                </w:pPrChange>
              </w:pPr>
              <w:r>
                <w:rPr>
                  <w:noProof/>
                </w:rPr>
                <w:t xml:space="preserve">Dada, B. (2021, May 14). </w:t>
              </w:r>
              <w:r>
                <w:rPr>
                  <w:i/>
                  <w:iCs/>
                  <w:noProof/>
                </w:rPr>
                <w:t>Elon Musk’s Starlink presence in Africa and how that affects Telcos</w:t>
              </w:r>
              <w:r>
                <w:rPr>
                  <w:noProof/>
                </w:rPr>
                <w:t>. Retrieved from Benjamin Dada: https://www.benjamindada.com/elon-musks-starlink-presence-in-africa-and-the-telco-dilemma/</w:t>
              </w:r>
            </w:p>
            <w:p w14:paraId="1366C7C8" w14:textId="77777777" w:rsidR="008F572D" w:rsidRDefault="008F572D">
              <w:pPr>
                <w:pStyle w:val="Bibliography"/>
                <w:spacing w:line="480" w:lineRule="auto"/>
                <w:ind w:left="720" w:hanging="720"/>
                <w:rPr>
                  <w:noProof/>
                </w:rPr>
                <w:pPrChange w:id="1220" w:author="Microsoft Office User" w:date="2021-12-30T16:57:00Z">
                  <w:pPr>
                    <w:pStyle w:val="Bibliography"/>
                    <w:ind w:left="720" w:hanging="720"/>
                  </w:pPr>
                </w:pPrChange>
              </w:pPr>
              <w:r>
                <w:rPr>
                  <w:noProof/>
                </w:rPr>
                <w:t xml:space="preserve">Donkoh, E. K., &amp; Amponsah, S. K. (2017). Hexagonal Tessellation Model for Masting GSM Antenna; A Case Study of MTN Kumasi- East, Ghana October 2017International Journal of Applied Mathematics 30(1) Project: Generalized frequency re-use for uniform and non uniform cell range in telecommunication . </w:t>
              </w:r>
              <w:r>
                <w:rPr>
                  <w:i/>
                  <w:iCs/>
                  <w:noProof/>
                </w:rPr>
                <w:t>International Journal of Applied Mathematics</w:t>
              </w:r>
              <w:r>
                <w:rPr>
                  <w:noProof/>
                </w:rPr>
                <w:t>.</w:t>
              </w:r>
            </w:p>
            <w:p w14:paraId="690AFC99" w14:textId="77777777" w:rsidR="008F572D" w:rsidRDefault="008F572D">
              <w:pPr>
                <w:pStyle w:val="Bibliography"/>
                <w:spacing w:line="480" w:lineRule="auto"/>
                <w:ind w:left="720" w:hanging="720"/>
                <w:rPr>
                  <w:noProof/>
                </w:rPr>
                <w:pPrChange w:id="1221" w:author="Microsoft Office User" w:date="2021-12-30T16:57:00Z">
                  <w:pPr>
                    <w:pStyle w:val="Bibliography"/>
                    <w:ind w:left="720" w:hanging="720"/>
                  </w:pPr>
                </w:pPrChange>
              </w:pPr>
              <w:r>
                <w:rPr>
                  <w:noProof/>
                </w:rPr>
                <w:t xml:space="preserve">Duerr, T. (2016, October 31). </w:t>
              </w:r>
              <w:r>
                <w:rPr>
                  <w:i/>
                  <w:iCs/>
                  <w:noProof/>
                </w:rPr>
                <w:t>SPIE.</w:t>
              </w:r>
              <w:r>
                <w:rPr>
                  <w:noProof/>
                </w:rPr>
                <w:t xml:space="preserve"> Retrieved from Direct design of laser-beam shapers, zoom-beam expanders, and combinations thereof: https://www.spiedigitallibrary.org/conference-proceedings-of-spie/10021/100210K/Direct-design-of-laser-beam-shapers-zoom-beam-expanders-and/10.1117/12.2245400.short?SSO=1</w:t>
              </w:r>
            </w:p>
            <w:p w14:paraId="65897B95" w14:textId="77777777" w:rsidR="008F572D" w:rsidRDefault="008F572D">
              <w:pPr>
                <w:pStyle w:val="Bibliography"/>
                <w:spacing w:line="480" w:lineRule="auto"/>
                <w:ind w:left="720" w:hanging="720"/>
                <w:rPr>
                  <w:noProof/>
                </w:rPr>
                <w:pPrChange w:id="1222" w:author="Microsoft Office User" w:date="2021-12-30T16:57:00Z">
                  <w:pPr>
                    <w:pStyle w:val="Bibliography"/>
                    <w:ind w:left="720" w:hanging="720"/>
                  </w:pPr>
                </w:pPrChange>
              </w:pPr>
              <w:r>
                <w:rPr>
                  <w:noProof/>
                </w:rPr>
                <w:t xml:space="preserve">Eco-Worthy. (n.d.). </w:t>
              </w:r>
              <w:r>
                <w:rPr>
                  <w:i/>
                  <w:iCs/>
                  <w:noProof/>
                </w:rPr>
                <w:t>25W 12V Polycrystalline Solar Panel</w:t>
              </w:r>
              <w:r>
                <w:rPr>
                  <w:noProof/>
                </w:rPr>
                <w:t>. Retrieved from ECO-WORTHY: https://www.eco-worthy.com/products/25w-12v-polycrystalline-solar-panel</w:t>
              </w:r>
            </w:p>
            <w:p w14:paraId="6656E296" w14:textId="77777777" w:rsidR="008F572D" w:rsidRDefault="008F572D">
              <w:pPr>
                <w:pStyle w:val="Bibliography"/>
                <w:spacing w:line="480" w:lineRule="auto"/>
                <w:ind w:left="720" w:hanging="720"/>
                <w:rPr>
                  <w:noProof/>
                </w:rPr>
                <w:pPrChange w:id="1223" w:author="Microsoft Office User" w:date="2021-12-30T16:57:00Z">
                  <w:pPr>
                    <w:pStyle w:val="Bibliography"/>
                    <w:ind w:left="720" w:hanging="720"/>
                  </w:pPr>
                </w:pPrChange>
              </w:pPr>
              <w:r>
                <w:rPr>
                  <w:noProof/>
                </w:rPr>
                <w:t xml:space="preserve">Garner, R. (2017, November 27). </w:t>
              </w:r>
              <w:r>
                <w:rPr>
                  <w:i/>
                  <w:iCs/>
                  <w:noProof/>
                </w:rPr>
                <w:t>NASA</w:t>
              </w:r>
              <w:r>
                <w:rPr>
                  <w:noProof/>
                </w:rPr>
                <w:t>. Retrieved from Solar Irradiance: https://www.nasa.gov/mission_pages/sdo/science/solar-irradiance.html</w:t>
              </w:r>
            </w:p>
            <w:p w14:paraId="2E3F7E11" w14:textId="77777777" w:rsidR="008F572D" w:rsidRDefault="008F572D">
              <w:pPr>
                <w:pStyle w:val="Bibliography"/>
                <w:spacing w:line="480" w:lineRule="auto"/>
                <w:ind w:left="720" w:hanging="720"/>
                <w:rPr>
                  <w:noProof/>
                </w:rPr>
                <w:pPrChange w:id="1224" w:author="Microsoft Office User" w:date="2021-12-30T16:57:00Z">
                  <w:pPr>
                    <w:pStyle w:val="Bibliography"/>
                    <w:ind w:left="720" w:hanging="720"/>
                  </w:pPr>
                </w:pPrChange>
              </w:pPr>
              <w:r>
                <w:rPr>
                  <w:noProof/>
                </w:rPr>
                <w:t xml:space="preserve">Greivenkamp, J. (2004). </w:t>
              </w:r>
              <w:r>
                <w:rPr>
                  <w:i/>
                  <w:iCs/>
                  <w:noProof/>
                </w:rPr>
                <w:t>Field Guide to Geometrical Optics.</w:t>
              </w:r>
              <w:r>
                <w:rPr>
                  <w:noProof/>
                </w:rPr>
                <w:t xml:space="preserve"> SPIE Press.</w:t>
              </w:r>
            </w:p>
            <w:p w14:paraId="54D42964" w14:textId="77777777" w:rsidR="008F572D" w:rsidRDefault="008F572D">
              <w:pPr>
                <w:pStyle w:val="Bibliography"/>
                <w:spacing w:line="480" w:lineRule="auto"/>
                <w:ind w:left="720" w:hanging="720"/>
                <w:rPr>
                  <w:noProof/>
                </w:rPr>
                <w:pPrChange w:id="1225" w:author="Microsoft Office User" w:date="2021-12-30T16:57:00Z">
                  <w:pPr>
                    <w:pStyle w:val="Bibliography"/>
                    <w:ind w:left="720" w:hanging="720"/>
                  </w:pPr>
                </w:pPrChange>
              </w:pPr>
              <w:r>
                <w:rPr>
                  <w:noProof/>
                </w:rPr>
                <w:lastRenderedPageBreak/>
                <w:t xml:space="preserve">Kan, M. (2021, March 15). </w:t>
              </w:r>
              <w:r>
                <w:rPr>
                  <w:i/>
                  <w:iCs/>
                  <w:noProof/>
                </w:rPr>
                <w:t>What Is Starlink? SpaceX's Much-Hyped Satellite Internet Service Explained</w:t>
              </w:r>
              <w:r>
                <w:rPr>
                  <w:noProof/>
                </w:rPr>
                <w:t>. Retrieved from PCMag: https://www.pcmag.com/how-to/what-is-starlink-spacex-satellite-internet-service-explained</w:t>
              </w:r>
            </w:p>
            <w:p w14:paraId="6A44CBA6" w14:textId="77777777" w:rsidR="008F572D" w:rsidRDefault="008F572D">
              <w:pPr>
                <w:pStyle w:val="Bibliography"/>
                <w:spacing w:line="480" w:lineRule="auto"/>
                <w:ind w:left="720" w:hanging="720"/>
                <w:rPr>
                  <w:noProof/>
                </w:rPr>
                <w:pPrChange w:id="1226" w:author="Microsoft Office User" w:date="2021-12-30T16:57:00Z">
                  <w:pPr>
                    <w:pStyle w:val="Bibliography"/>
                    <w:ind w:left="720" w:hanging="720"/>
                  </w:pPr>
                </w:pPrChange>
              </w:pPr>
              <w:r>
                <w:rPr>
                  <w:noProof/>
                </w:rPr>
                <w:t xml:space="preserve">LaserPointer. (2019, November 21). </w:t>
              </w:r>
              <w:r>
                <w:rPr>
                  <w:i/>
                  <w:iCs/>
                  <w:noProof/>
                </w:rPr>
                <w:t>What's the divergence on the Sharp 488nm GH04850B2G 55mW Laser Diode</w:t>
              </w:r>
              <w:r>
                <w:rPr>
                  <w:noProof/>
                </w:rPr>
                <w:t>. Retrieved from LaserPointer: https://laserpointerforums.com/threads/hows-the-divergence-on-the-sharp-488nm-gh04850b2g-55mw-laser-diodes.105912/</w:t>
              </w:r>
            </w:p>
            <w:p w14:paraId="6C4595D7" w14:textId="77777777" w:rsidR="008F572D" w:rsidRDefault="008F572D">
              <w:pPr>
                <w:pStyle w:val="Bibliography"/>
                <w:spacing w:line="480" w:lineRule="auto"/>
                <w:ind w:left="720" w:hanging="720"/>
                <w:rPr>
                  <w:noProof/>
                </w:rPr>
                <w:pPrChange w:id="1227" w:author="Microsoft Office User" w:date="2021-12-30T16:57:00Z">
                  <w:pPr>
                    <w:pStyle w:val="Bibliography"/>
                    <w:ind w:left="720" w:hanging="720"/>
                  </w:pPr>
                </w:pPrChange>
              </w:pPr>
              <w:r>
                <w:rPr>
                  <w:noProof/>
                </w:rPr>
                <w:t xml:space="preserve">Lynch, Marchuk, &amp; Elwin. (2015). </w:t>
              </w:r>
              <w:r>
                <w:rPr>
                  <w:i/>
                  <w:iCs/>
                  <w:noProof/>
                </w:rPr>
                <w:t>Embedded Computing and Mechatronics with the PIC32 Microcontroller.</w:t>
              </w:r>
              <w:r>
                <w:rPr>
                  <w:noProof/>
                </w:rPr>
                <w:t xml:space="preserve"> Science Direct.</w:t>
              </w:r>
            </w:p>
            <w:p w14:paraId="44924095" w14:textId="77777777" w:rsidR="008F572D" w:rsidRDefault="008F572D">
              <w:pPr>
                <w:pStyle w:val="Bibliography"/>
                <w:spacing w:line="480" w:lineRule="auto"/>
                <w:ind w:left="720" w:hanging="720"/>
                <w:rPr>
                  <w:noProof/>
                </w:rPr>
                <w:pPrChange w:id="1228" w:author="Microsoft Office User" w:date="2021-12-30T16:57:00Z">
                  <w:pPr>
                    <w:pStyle w:val="Bibliography"/>
                    <w:ind w:left="720" w:hanging="720"/>
                  </w:pPr>
                </w:pPrChange>
              </w:pPr>
              <w:r>
                <w:rPr>
                  <w:noProof/>
                </w:rPr>
                <w:t xml:space="preserve">Marqardt, A. (2021, December 28). </w:t>
              </w:r>
              <w:r>
                <w:rPr>
                  <w:i/>
                  <w:iCs/>
                  <w:noProof/>
                </w:rPr>
                <w:t>A SpaceX sattelite controversy is ading to Elon Musk's bad year in China</w:t>
              </w:r>
              <w:r>
                <w:rPr>
                  <w:noProof/>
                </w:rPr>
                <w:t>. Retrieved from Fortune: https://fortune.com/2021/12/28/spacex-satellite-near-miss-elon-musk-china-tesla/</w:t>
              </w:r>
            </w:p>
            <w:p w14:paraId="39C46820" w14:textId="77777777" w:rsidR="008F572D" w:rsidRDefault="008F572D">
              <w:pPr>
                <w:pStyle w:val="Bibliography"/>
                <w:spacing w:line="480" w:lineRule="auto"/>
                <w:ind w:left="720" w:hanging="720"/>
                <w:rPr>
                  <w:noProof/>
                </w:rPr>
                <w:pPrChange w:id="1229" w:author="Microsoft Office User" w:date="2021-12-30T16:57:00Z">
                  <w:pPr>
                    <w:pStyle w:val="Bibliography"/>
                    <w:ind w:left="720" w:hanging="720"/>
                  </w:pPr>
                </w:pPrChange>
              </w:pPr>
              <w:r>
                <w:rPr>
                  <w:noProof/>
                </w:rPr>
                <w:t xml:space="preserve">Opt Lasers. (n.d.). </w:t>
              </w:r>
              <w:r>
                <w:rPr>
                  <w:i/>
                  <w:iCs/>
                  <w:noProof/>
                </w:rPr>
                <w:t>LPLDD-1.5A -12V Laser Diode Driver</w:t>
              </w:r>
              <w:r>
                <w:rPr>
                  <w:noProof/>
                </w:rPr>
                <w:t>. Retrieved from Opt Lasers: https://optlasers.com/medium-power-drivers/lpldd-15a-12v</w:t>
              </w:r>
            </w:p>
            <w:p w14:paraId="3EDB5EDA" w14:textId="77777777" w:rsidR="008F572D" w:rsidRDefault="008F572D">
              <w:pPr>
                <w:pStyle w:val="Bibliography"/>
                <w:spacing w:line="480" w:lineRule="auto"/>
                <w:ind w:left="720" w:hanging="720"/>
                <w:rPr>
                  <w:noProof/>
                </w:rPr>
                <w:pPrChange w:id="1230" w:author="Microsoft Office User" w:date="2021-12-30T16:57:00Z">
                  <w:pPr>
                    <w:pStyle w:val="Bibliography"/>
                    <w:ind w:left="720" w:hanging="720"/>
                  </w:pPr>
                </w:pPrChange>
              </w:pPr>
              <w:r>
                <w:rPr>
                  <w:i/>
                  <w:iCs/>
                  <w:noProof/>
                </w:rPr>
                <w:t>Order Starlink</w:t>
              </w:r>
              <w:r>
                <w:rPr>
                  <w:noProof/>
                </w:rPr>
                <w:t>. (2021). Retrieved from Starlink: https://www.starlink.com/</w:t>
              </w:r>
            </w:p>
            <w:p w14:paraId="00D2B920" w14:textId="77777777" w:rsidR="008F572D" w:rsidRDefault="008F572D">
              <w:pPr>
                <w:pStyle w:val="Bibliography"/>
                <w:spacing w:line="480" w:lineRule="auto"/>
                <w:ind w:left="720" w:hanging="720"/>
                <w:rPr>
                  <w:noProof/>
                </w:rPr>
                <w:pPrChange w:id="1231" w:author="Microsoft Office User" w:date="2021-12-30T16:57:00Z">
                  <w:pPr>
                    <w:pStyle w:val="Bibliography"/>
                    <w:ind w:left="720" w:hanging="720"/>
                  </w:pPr>
                </w:pPrChange>
              </w:pPr>
              <w:r>
                <w:rPr>
                  <w:noProof/>
                </w:rPr>
                <w:t xml:space="preserve">Osram Opto Semiconductors. (2021, June 29). </w:t>
              </w:r>
              <w:r>
                <w:rPr>
                  <w:i/>
                  <w:iCs/>
                  <w:noProof/>
                </w:rPr>
                <w:t>Smart DIL SFH 3410.</w:t>
              </w:r>
              <w:r>
                <w:rPr>
                  <w:noProof/>
                </w:rPr>
                <w:t xml:space="preserve"> Retrieved from OSRAM Opto Semiconductors: https://www.osram.com/ecat/Smart%20DIL%20SFH%203410/com/en/class_pim_web_catalog_103489/prd_pim_device_2219680/</w:t>
              </w:r>
            </w:p>
            <w:p w14:paraId="2F14B1A1" w14:textId="77777777" w:rsidR="008F572D" w:rsidRDefault="008F572D">
              <w:pPr>
                <w:pStyle w:val="Bibliography"/>
                <w:spacing w:line="480" w:lineRule="auto"/>
                <w:ind w:left="720" w:hanging="720"/>
                <w:rPr>
                  <w:noProof/>
                </w:rPr>
                <w:pPrChange w:id="1232" w:author="Microsoft Office User" w:date="2021-12-30T16:57:00Z">
                  <w:pPr>
                    <w:pStyle w:val="Bibliography"/>
                    <w:ind w:left="720" w:hanging="720"/>
                  </w:pPr>
                </w:pPrChange>
              </w:pPr>
              <w:r>
                <w:rPr>
                  <w:noProof/>
                </w:rPr>
                <w:t xml:space="preserve">Photonlexicon. (2018, February 01). </w:t>
              </w:r>
              <w:r>
                <w:rPr>
                  <w:i/>
                  <w:iCs/>
                  <w:noProof/>
                </w:rPr>
                <w:t>Photonlexicon</w:t>
              </w:r>
              <w:r>
                <w:rPr>
                  <w:noProof/>
                </w:rPr>
                <w:t>. Retrieved from Photolexicon Forums: https://laserpointerforums.com/threads/hows-the-divergence-on-the-sharp-488nm-gh04850b2g-55mw-laser-diodes.105912/</w:t>
              </w:r>
            </w:p>
            <w:p w14:paraId="47EF3F63" w14:textId="77777777" w:rsidR="008F572D" w:rsidRDefault="008F572D">
              <w:pPr>
                <w:pStyle w:val="Bibliography"/>
                <w:spacing w:line="480" w:lineRule="auto"/>
                <w:ind w:left="720" w:hanging="720"/>
                <w:rPr>
                  <w:noProof/>
                </w:rPr>
                <w:pPrChange w:id="1233" w:author="Microsoft Office User" w:date="2021-12-30T16:57:00Z">
                  <w:pPr>
                    <w:pStyle w:val="Bibliography"/>
                    <w:ind w:left="720" w:hanging="720"/>
                  </w:pPr>
                </w:pPrChange>
              </w:pPr>
              <w:r>
                <w:rPr>
                  <w:noProof/>
                </w:rPr>
                <w:lastRenderedPageBreak/>
                <w:t xml:space="preserve">Reichow, C. E. (2006). ULTRAVIOLET AND SHORT WAVELENGTH VISIBLE LIGHT EXPOSURE: WHY ULTRAVIOLET PROTECTION ALONE IS NOT ADEQUATE. </w:t>
              </w:r>
              <w:r>
                <w:rPr>
                  <w:i/>
                  <w:iCs/>
                  <w:noProof/>
                </w:rPr>
                <w:t>JOURNAL OF LONG TERM EFFECTS OF MEDICAL IMPLANTS</w:t>
              </w:r>
              <w:r>
                <w:rPr>
                  <w:noProof/>
                </w:rPr>
                <w:t>. Retrieved from Ultraviolet and short wavelength visible light exposure: why ultraviolet protection alone is not adequate: https://pubmed.ncbi.nlm.nih.gov/17073573/</w:t>
              </w:r>
            </w:p>
            <w:p w14:paraId="405F8C66" w14:textId="77777777" w:rsidR="008F572D" w:rsidRDefault="008F572D">
              <w:pPr>
                <w:pStyle w:val="Bibliography"/>
                <w:spacing w:line="480" w:lineRule="auto"/>
                <w:ind w:left="720" w:hanging="720"/>
                <w:rPr>
                  <w:noProof/>
                </w:rPr>
                <w:pPrChange w:id="1234" w:author="Microsoft Office User" w:date="2021-12-30T16:57:00Z">
                  <w:pPr>
                    <w:pStyle w:val="Bibliography"/>
                    <w:ind w:left="720" w:hanging="720"/>
                  </w:pPr>
                </w:pPrChange>
              </w:pPr>
              <w:r>
                <w:rPr>
                  <w:noProof/>
                </w:rPr>
                <w:t xml:space="preserve">Renesas. (2016, October 20). </w:t>
              </w:r>
              <w:r>
                <w:rPr>
                  <w:i/>
                  <w:iCs/>
                  <w:noProof/>
                </w:rPr>
                <w:t>ISL78365 Data Short.</w:t>
              </w:r>
              <w:r>
                <w:rPr>
                  <w:noProof/>
                </w:rPr>
                <w:t xml:space="preserve"> Retrieved from Mouser Electronics: https://www.mouser.com/datasheet/2/698/REN_isl78365_SDS_20160308-1713544.pdf</w:t>
              </w:r>
            </w:p>
            <w:p w14:paraId="2C99F587" w14:textId="645AF9AF" w:rsidR="008F572D" w:rsidRDefault="008F572D">
              <w:pPr>
                <w:pStyle w:val="Bibliography"/>
                <w:spacing w:line="480" w:lineRule="auto"/>
                <w:ind w:left="720" w:hanging="720"/>
                <w:rPr>
                  <w:noProof/>
                </w:rPr>
                <w:pPrChange w:id="1235" w:author="Microsoft Office User" w:date="2021-12-30T16:57:00Z">
                  <w:pPr>
                    <w:pStyle w:val="Bibliography"/>
                    <w:ind w:left="720" w:hanging="720"/>
                  </w:pPr>
                </w:pPrChange>
              </w:pPr>
              <w:r>
                <w:rPr>
                  <w:noProof/>
                </w:rPr>
                <w:t xml:space="preserve">S, O. (2021, December 9). </w:t>
              </w:r>
              <w:r>
                <w:rPr>
                  <w:i/>
                  <w:iCs/>
                  <w:noProof/>
                </w:rPr>
                <w:t>Estimated share of individuals using the internet worldwide and in rural and urban areas in 2020, by regional type</w:t>
              </w:r>
              <w:r>
                <w:rPr>
                  <w:noProof/>
                </w:rPr>
                <w:t xml:space="preserve">. Retrieved from Statista: </w:t>
              </w:r>
              <w:del w:id="1236" w:author="Ayush Nayak" w:date="2021-12-29T22:58:00Z">
                <w:r w:rsidDel="008F572D">
                  <w:rPr>
                    <w:noProof/>
                  </w:rPr>
                  <w:delText>This is due to a varety of factors. The first being that in general building telecom infrastructure is expensive, and without a clear return on investtemnt in these smaller areas, often times telecoms will negelct</w:delText>
                </w:r>
              </w:del>
            </w:p>
            <w:p w14:paraId="296D1908" w14:textId="77777777" w:rsidR="008F572D" w:rsidRDefault="008F572D">
              <w:pPr>
                <w:pStyle w:val="Bibliography"/>
                <w:spacing w:line="480" w:lineRule="auto"/>
                <w:ind w:left="720" w:hanging="720"/>
                <w:rPr>
                  <w:noProof/>
                </w:rPr>
                <w:pPrChange w:id="1237" w:author="Microsoft Office User" w:date="2021-12-30T16:57:00Z">
                  <w:pPr>
                    <w:pStyle w:val="Bibliography"/>
                    <w:ind w:left="720" w:hanging="720"/>
                  </w:pPr>
                </w:pPrChange>
              </w:pPr>
              <w:r>
                <w:rPr>
                  <w:noProof/>
                </w:rPr>
                <w:t xml:space="preserve">Sharp. (2020, June 22). </w:t>
              </w:r>
              <w:r>
                <w:rPr>
                  <w:i/>
                  <w:iCs/>
                  <w:noProof/>
                </w:rPr>
                <w:t>Specifications GH04850B2G Laser Diode.</w:t>
              </w:r>
              <w:r>
                <w:rPr>
                  <w:noProof/>
                </w:rPr>
                <w:t xml:space="preserve"> Retrieved from Socle-Tech: http://www.socle-tech.com/doc/IC%20Channel%20Product/SHARP_LASER/GH04850B2G.pdf</w:t>
              </w:r>
            </w:p>
            <w:p w14:paraId="59660B57" w14:textId="77777777" w:rsidR="008F572D" w:rsidRDefault="008F572D">
              <w:pPr>
                <w:pStyle w:val="Bibliography"/>
                <w:spacing w:line="480" w:lineRule="auto"/>
                <w:ind w:left="720" w:hanging="720"/>
                <w:rPr>
                  <w:noProof/>
                </w:rPr>
                <w:pPrChange w:id="1238" w:author="Microsoft Office User" w:date="2021-12-30T16:57:00Z">
                  <w:pPr>
                    <w:pStyle w:val="Bibliography"/>
                    <w:ind w:left="720" w:hanging="720"/>
                  </w:pPr>
                </w:pPrChange>
              </w:pPr>
              <w:r>
                <w:rPr>
                  <w:noProof/>
                </w:rPr>
                <w:t xml:space="preserve">Smith, W. (2000). </w:t>
              </w:r>
              <w:r>
                <w:rPr>
                  <w:i/>
                  <w:iCs/>
                  <w:noProof/>
                </w:rPr>
                <w:t>Modern Optical Engineering, Third Edition.</w:t>
              </w:r>
              <w:r>
                <w:rPr>
                  <w:noProof/>
                </w:rPr>
                <w:t xml:space="preserve"> SPIE Press.</w:t>
              </w:r>
            </w:p>
            <w:p w14:paraId="3ACDF4BA" w14:textId="77777777" w:rsidR="008F572D" w:rsidRDefault="008F572D">
              <w:pPr>
                <w:pStyle w:val="Bibliography"/>
                <w:spacing w:line="480" w:lineRule="auto"/>
                <w:ind w:left="720" w:hanging="720"/>
                <w:rPr>
                  <w:noProof/>
                </w:rPr>
                <w:pPrChange w:id="1239" w:author="Microsoft Office User" w:date="2021-12-30T16:57:00Z">
                  <w:pPr>
                    <w:pStyle w:val="Bibliography"/>
                    <w:ind w:left="720" w:hanging="720"/>
                  </w:pPr>
                </w:pPrChange>
              </w:pPr>
              <w:r>
                <w:rPr>
                  <w:noProof/>
                </w:rPr>
                <w:t xml:space="preserve">Stern, D. (2014, April 1). </w:t>
              </w:r>
              <w:r>
                <w:rPr>
                  <w:i/>
                  <w:iCs/>
                  <w:noProof/>
                </w:rPr>
                <w:t>Distance to the Horizon</w:t>
              </w:r>
              <w:r>
                <w:rPr>
                  <w:noProof/>
                </w:rPr>
                <w:t>. Retrieved from NASA: https://pwg.gsfc.nasa.gov/stargaze/Shorizon.htm</w:t>
              </w:r>
            </w:p>
            <w:p w14:paraId="0A326189" w14:textId="77777777" w:rsidR="008F572D" w:rsidRDefault="008F572D">
              <w:pPr>
                <w:pStyle w:val="Bibliography"/>
                <w:spacing w:line="480" w:lineRule="auto"/>
                <w:ind w:left="720" w:hanging="720"/>
                <w:rPr>
                  <w:noProof/>
                </w:rPr>
                <w:pPrChange w:id="1240" w:author="Microsoft Office User" w:date="2021-12-30T16:57:00Z">
                  <w:pPr>
                    <w:pStyle w:val="Bibliography"/>
                    <w:ind w:left="720" w:hanging="720"/>
                  </w:pPr>
                </w:pPrChange>
              </w:pPr>
              <w:r>
                <w:rPr>
                  <w:noProof/>
                </w:rPr>
                <w:t xml:space="preserve">Teller, A. (2021, January 1). </w:t>
              </w:r>
              <w:r>
                <w:rPr>
                  <w:i/>
                  <w:iCs/>
                  <w:noProof/>
                </w:rPr>
                <w:t>Loon's Final Flight.</w:t>
              </w:r>
              <w:r>
                <w:rPr>
                  <w:noProof/>
                </w:rPr>
                <w:t xml:space="preserve"> Retrieved from X Company Blog: https://blog.x.company/loons-final-flight-e9d699123a96?gi=b6d6e2096325</w:t>
              </w:r>
            </w:p>
            <w:p w14:paraId="49D46FB4" w14:textId="77777777" w:rsidR="008F572D" w:rsidRDefault="008F572D">
              <w:pPr>
                <w:pStyle w:val="Bibliography"/>
                <w:spacing w:line="480" w:lineRule="auto"/>
                <w:ind w:left="720" w:hanging="720"/>
                <w:rPr>
                  <w:noProof/>
                </w:rPr>
                <w:pPrChange w:id="1241" w:author="Microsoft Office User" w:date="2021-12-30T16:57:00Z">
                  <w:pPr>
                    <w:pStyle w:val="Bibliography"/>
                    <w:ind w:left="720" w:hanging="720"/>
                  </w:pPr>
                </w:pPrChange>
              </w:pPr>
              <w:r>
                <w:rPr>
                  <w:noProof/>
                </w:rPr>
                <w:t xml:space="preserve">Thorlabs. (n.d.). </w:t>
              </w:r>
              <w:r>
                <w:rPr>
                  <w:i/>
                  <w:iCs/>
                  <w:noProof/>
                </w:rPr>
                <w:t>N-BK7 Plano-Convex Lenses (Uncoated)</w:t>
              </w:r>
              <w:r>
                <w:rPr>
                  <w:noProof/>
                </w:rPr>
                <w:t>. Retrieved from Thorlabs: https://www.thorlabs.com/newgrouppage9.cfm?objectgroup_id=112</w:t>
              </w:r>
            </w:p>
            <w:p w14:paraId="011F6209" w14:textId="6CD17FD8" w:rsidR="00404C6F" w:rsidRDefault="00404C6F">
              <w:pPr>
                <w:spacing w:line="480" w:lineRule="auto"/>
              </w:pPr>
              <w:r>
                <w:rPr>
                  <w:b/>
                  <w:bCs/>
                  <w:noProof/>
                </w:rPr>
                <w:fldChar w:fldCharType="end"/>
              </w:r>
            </w:p>
          </w:sdtContent>
        </w:sdt>
      </w:sdtContent>
    </w:sdt>
    <w:p w14:paraId="3D778851" w14:textId="1DB7151C" w:rsidR="00D002DF" w:rsidRPr="00275C2A" w:rsidRDefault="00D002DF">
      <w:pPr>
        <w:spacing w:line="480" w:lineRule="auto"/>
        <w:rPr>
          <w:ins w:id="1242" w:author="Ayush Nayak" w:date="2021-12-29T22:59:00Z"/>
          <w:rFonts w:eastAsia="Times New Roman" w:cs="Times New Roman"/>
          <w:b/>
          <w:bCs/>
          <w:rPrChange w:id="1243" w:author="Ayush Nayak" w:date="2021-12-29T23:04:00Z">
            <w:rPr>
              <w:ins w:id="1244" w:author="Ayush Nayak" w:date="2021-12-29T22:59:00Z"/>
              <w:rFonts w:eastAsia="Times New Roman" w:cs="Times New Roman"/>
            </w:rPr>
          </w:rPrChange>
        </w:rPr>
      </w:pPr>
      <w:del w:id="1245" w:author="Ayush Nayak" w:date="2021-12-29T22:59:00Z">
        <w:r w:rsidRPr="00275C2A" w:rsidDel="008F572D">
          <w:rPr>
            <w:rFonts w:eastAsia="Times New Roman" w:cs="Times New Roman"/>
            <w:b/>
            <w:bCs/>
            <w:rPrChange w:id="1246" w:author="Ayush Nayak" w:date="2021-12-29T23:04:00Z">
              <w:rPr>
                <w:rFonts w:eastAsia="Times New Roman" w:cs="Times New Roman"/>
              </w:rPr>
            </w:rPrChange>
          </w:rPr>
          <w:delText>IMAGES:</w:delText>
        </w:r>
      </w:del>
      <w:ins w:id="1247" w:author="Ayush Nayak" w:date="2021-12-29T22:59:00Z">
        <w:r w:rsidR="008F572D" w:rsidRPr="00275C2A">
          <w:rPr>
            <w:rFonts w:eastAsia="Times New Roman" w:cs="Times New Roman"/>
            <w:b/>
            <w:bCs/>
            <w:rPrChange w:id="1248" w:author="Ayush Nayak" w:date="2021-12-29T23:04:00Z">
              <w:rPr>
                <w:rFonts w:eastAsia="Times New Roman" w:cs="Times New Roman"/>
              </w:rPr>
            </w:rPrChange>
          </w:rPr>
          <w:t>Image Credits:</w:t>
        </w:r>
      </w:ins>
    </w:p>
    <w:p w14:paraId="13B18DC5" w14:textId="26320247" w:rsidR="008F572D" w:rsidRDefault="008F572D">
      <w:pPr>
        <w:spacing w:line="480" w:lineRule="auto"/>
        <w:rPr>
          <w:ins w:id="1249" w:author="Ayush Nayak" w:date="2021-12-29T23:03:00Z"/>
          <w:rFonts w:eastAsia="Times New Roman" w:cs="Times New Roman"/>
        </w:rPr>
      </w:pPr>
      <w:ins w:id="1250" w:author="Ayush Nayak" w:date="2021-12-29T22:59:00Z">
        <w:r>
          <w:rPr>
            <w:rFonts w:eastAsia="Times New Roman" w:cs="Times New Roman"/>
          </w:rPr>
          <w:t xml:space="preserve">Image on Page </w:t>
        </w:r>
      </w:ins>
      <w:ins w:id="1251" w:author="Ayush Nayak" w:date="2021-12-29T23:00:00Z">
        <w:r>
          <w:rPr>
            <w:rFonts w:eastAsia="Times New Roman" w:cs="Times New Roman"/>
          </w:rPr>
          <w:t>4, showing parts for a lens collimator</w:t>
        </w:r>
      </w:ins>
      <w:ins w:id="1252" w:author="Ayush Nayak" w:date="2021-12-29T23:03:00Z">
        <w:r w:rsidR="00275C2A">
          <w:rPr>
            <w:rFonts w:eastAsia="Times New Roman" w:cs="Times New Roman"/>
          </w:rPr>
          <w:t>:</w:t>
        </w:r>
        <w:r w:rsidR="00275C2A">
          <w:rPr>
            <w:rFonts w:eastAsia="Times New Roman" w:cs="Times New Roman"/>
          </w:rPr>
          <w:br/>
          <w:t xml:space="preserve">Optima Electronics, URL: </w:t>
        </w:r>
        <w:r w:rsidR="00275C2A">
          <w:rPr>
            <w:rFonts w:eastAsia="Times New Roman" w:cs="Times New Roman"/>
          </w:rPr>
          <w:fldChar w:fldCharType="begin"/>
        </w:r>
        <w:r w:rsidR="00275C2A">
          <w:rPr>
            <w:rFonts w:eastAsia="Times New Roman" w:cs="Times New Roman"/>
          </w:rPr>
          <w:instrText xml:space="preserve"> HYPERLINK "</w:instrText>
        </w:r>
        <w:r w:rsidR="00275C2A" w:rsidRPr="00275C2A">
          <w:rPr>
            <w:rFonts w:eastAsia="Times New Roman" w:cs="Times New Roman"/>
          </w:rPr>
          <w:instrText>http://www.optima-optics.com/ld_kit3.htm</w:instrText>
        </w:r>
        <w:r w:rsidR="00275C2A">
          <w:rPr>
            <w:rFonts w:eastAsia="Times New Roman" w:cs="Times New Roman"/>
          </w:rPr>
          <w:instrText xml:space="preserve">" </w:instrText>
        </w:r>
        <w:r w:rsidR="00275C2A">
          <w:rPr>
            <w:rFonts w:eastAsia="Times New Roman" w:cs="Times New Roman"/>
          </w:rPr>
          <w:fldChar w:fldCharType="separate"/>
        </w:r>
        <w:r w:rsidR="00275C2A" w:rsidRPr="00F003F1">
          <w:rPr>
            <w:rStyle w:val="Hyperlink"/>
            <w:rFonts w:eastAsia="Times New Roman" w:cs="Times New Roman"/>
          </w:rPr>
          <w:t>http://www.optima-optics.com/ld_kit3.htm</w:t>
        </w:r>
        <w:r w:rsidR="00275C2A">
          <w:rPr>
            <w:rFonts w:eastAsia="Times New Roman" w:cs="Times New Roman"/>
          </w:rPr>
          <w:fldChar w:fldCharType="end"/>
        </w:r>
        <w:r w:rsidR="00275C2A">
          <w:rPr>
            <w:rFonts w:eastAsia="Times New Roman" w:cs="Times New Roman"/>
          </w:rPr>
          <w:t xml:space="preserve"> </w:t>
        </w:r>
      </w:ins>
    </w:p>
    <w:p w14:paraId="678E3588" w14:textId="7B464508" w:rsidR="00275C2A" w:rsidRDefault="00275C2A">
      <w:pPr>
        <w:spacing w:line="480" w:lineRule="auto"/>
        <w:rPr>
          <w:ins w:id="1253" w:author="Ayush Nayak" w:date="2021-12-29T23:03:00Z"/>
          <w:rFonts w:eastAsia="Times New Roman" w:cs="Times New Roman"/>
        </w:rPr>
      </w:pPr>
      <w:ins w:id="1254" w:author="Ayush Nayak" w:date="2021-12-29T23:03:00Z">
        <w:r>
          <w:rPr>
            <w:rFonts w:eastAsia="Times New Roman" w:cs="Times New Roman"/>
          </w:rPr>
          <w:lastRenderedPageBreak/>
          <w:t>Image on Page 4 showing laser with collimator:</w:t>
        </w:r>
      </w:ins>
    </w:p>
    <w:p w14:paraId="50EA21A7" w14:textId="539D9327" w:rsidR="00275C2A" w:rsidRDefault="00275C2A">
      <w:pPr>
        <w:spacing w:line="480" w:lineRule="auto"/>
        <w:rPr>
          <w:ins w:id="1255" w:author="Ayush Nayak" w:date="2021-12-29T23:04:00Z"/>
          <w:rFonts w:eastAsia="Times New Roman" w:cs="Times New Roman"/>
        </w:rPr>
      </w:pPr>
      <w:ins w:id="1256" w:author="Ayush Nayak" w:date="2021-12-29T23:03:00Z">
        <w:r>
          <w:rPr>
            <w:rFonts w:eastAsia="Times New Roman" w:cs="Times New Roman"/>
          </w:rPr>
          <w:t xml:space="preserve">AMS Technologies, URL: </w:t>
        </w:r>
      </w:ins>
      <w:moveToRangeStart w:id="1257" w:author="Ayush Nayak" w:date="2021-12-29T23:04:00Z" w:name="move91711457"/>
      <w:moveTo w:id="1258" w:author="Ayush Nayak" w:date="2021-12-29T23:04:00Z">
        <w:r>
          <w:fldChar w:fldCharType="begin"/>
        </w:r>
        <w:r>
          <w:instrText xml:space="preserve"> HYPERLINK "https://www.amstechnologies-webshop.com/media/image/e1/2b/bc/HULDO-Laser-Diode-Collimators-OZ-Optics_600x600.jpg" </w:instrText>
        </w:r>
        <w:r>
          <w:fldChar w:fldCharType="separate"/>
        </w:r>
        <w:r w:rsidRPr="009F3E52">
          <w:rPr>
            <w:rStyle w:val="Hyperlink"/>
            <w:rFonts w:eastAsia="Times New Roman" w:cs="Times New Roman"/>
          </w:rPr>
          <w:t>https://www.amstechnologies-webshop.com/media/image/e1/2b/bc/HULDO-Laser-Diode-Collimators-OZ-Optics_600x600.jpg</w:t>
        </w:r>
        <w:r>
          <w:rPr>
            <w:rStyle w:val="Hyperlink"/>
            <w:rFonts w:eastAsia="Times New Roman" w:cs="Times New Roman"/>
          </w:rPr>
          <w:fldChar w:fldCharType="end"/>
        </w:r>
        <w:r>
          <w:rPr>
            <w:rFonts w:eastAsia="Times New Roman" w:cs="Times New Roman"/>
          </w:rPr>
          <w:t xml:space="preserve"> </w:t>
        </w:r>
      </w:moveTo>
    </w:p>
    <w:p w14:paraId="5F233195" w14:textId="270F5281" w:rsidR="00275C2A" w:rsidRDefault="00275C2A">
      <w:pPr>
        <w:spacing w:line="480" w:lineRule="auto"/>
        <w:rPr>
          <w:moveTo w:id="1259" w:author="Ayush Nayak" w:date="2021-12-29T23:04:00Z"/>
          <w:rFonts w:eastAsia="Times New Roman" w:cs="Times New Roman"/>
        </w:rPr>
      </w:pPr>
      <w:ins w:id="1260" w:author="Ayush Nayak" w:date="2021-12-29T23:04:00Z">
        <w:r>
          <w:rPr>
            <w:rFonts w:eastAsia="Times New Roman" w:cs="Times New Roman"/>
          </w:rPr>
          <w:t>Image on Page 4 with sunlight wavelengths:</w:t>
        </w:r>
        <w:r>
          <w:rPr>
            <w:rFonts w:eastAsia="Times New Roman" w:cs="Times New Roman"/>
          </w:rPr>
          <w:br/>
          <w:t xml:space="preserve">Wikimedia, URL: </w:t>
        </w:r>
      </w:ins>
      <w:ins w:id="1261" w:author="Ayush Nayak" w:date="2021-12-29T23:06:00Z">
        <w:r w:rsidR="00EB3C3D">
          <w:rPr>
            <w:rFonts w:eastAsia="Times New Roman" w:cs="Times New Roman"/>
          </w:rPr>
          <w:fldChar w:fldCharType="begin"/>
        </w:r>
        <w:r w:rsidR="00EB3C3D">
          <w:rPr>
            <w:rFonts w:eastAsia="Times New Roman" w:cs="Times New Roman"/>
          </w:rPr>
          <w:instrText xml:space="preserve"> HYPERLINK "</w:instrText>
        </w:r>
      </w:ins>
      <w:ins w:id="1262" w:author="Ayush Nayak" w:date="2021-12-29T23:04:00Z">
        <w:r w:rsidR="00EB3C3D" w:rsidRPr="00EB3C3D">
          <w:rPr>
            <w:rPrChange w:id="1263" w:author="Ayush Nayak" w:date="2021-12-29T23:06:00Z">
              <w:rPr>
                <w:rStyle w:val="Hyperlink"/>
                <w:rFonts w:eastAsia="Times New Roman" w:cs="Times New Roman"/>
              </w:rPr>
            </w:rPrChange>
          </w:rPr>
          <w:instrText>https://upload.wikimedia.org/wikipedia/commons/thumb/e/e7/Solar_spectrum_en.svg/1024px-Solar_spectrum_en.svg.png</w:instrText>
        </w:r>
      </w:ins>
      <w:ins w:id="1264" w:author="Ayush Nayak" w:date="2021-12-29T23:06:00Z">
        <w:r w:rsidR="00EB3C3D">
          <w:rPr>
            <w:rFonts w:eastAsia="Times New Roman" w:cs="Times New Roman"/>
          </w:rPr>
          <w:instrText xml:space="preserve">" </w:instrText>
        </w:r>
        <w:r w:rsidR="00EB3C3D">
          <w:rPr>
            <w:rFonts w:eastAsia="Times New Roman" w:cs="Times New Roman"/>
          </w:rPr>
          <w:fldChar w:fldCharType="separate"/>
        </w:r>
      </w:ins>
      <w:ins w:id="1265" w:author="Ayush Nayak" w:date="2021-12-29T23:04:00Z">
        <w:r w:rsidR="00EB3C3D" w:rsidRPr="00EB3C3D">
          <w:rPr>
            <w:rStyle w:val="Hyperlink"/>
            <w:rFonts w:eastAsia="Times New Roman" w:cs="Times New Roman"/>
          </w:rPr>
          <w:t>https://upload.wikimedia.org/wikipedia/commons/thumb/e/e7/Solar_spectrum_en.svg/1024px-Solar_spectrum_en.svg.png</w:t>
        </w:r>
      </w:ins>
      <w:ins w:id="1266" w:author="Ayush Nayak" w:date="2021-12-29T23:06:00Z">
        <w:r w:rsidR="00EB3C3D">
          <w:rPr>
            <w:rFonts w:eastAsia="Times New Roman" w:cs="Times New Roman"/>
          </w:rPr>
          <w:fldChar w:fldCharType="end"/>
        </w:r>
      </w:ins>
      <w:ins w:id="1267" w:author="Ayush Nayak" w:date="2021-12-29T23:04:00Z">
        <w:r>
          <w:rPr>
            <w:rFonts w:eastAsia="Times New Roman" w:cs="Times New Roman"/>
          </w:rPr>
          <w:t xml:space="preserve"> </w:t>
        </w:r>
      </w:ins>
    </w:p>
    <w:moveToRangeEnd w:id="1257"/>
    <w:p w14:paraId="51D34515" w14:textId="694D15B0" w:rsidR="00275C2A" w:rsidDel="00275C2A" w:rsidRDefault="00275C2A">
      <w:pPr>
        <w:spacing w:line="480" w:lineRule="auto"/>
        <w:rPr>
          <w:del w:id="1268" w:author="Ayush Nayak" w:date="2021-12-29T23:04:00Z"/>
          <w:rFonts w:eastAsia="Times New Roman" w:cs="Times New Roman"/>
        </w:rPr>
      </w:pPr>
    </w:p>
    <w:moveFromRangeStart w:id="1269" w:author="Ayush Nayak" w:date="2021-12-29T23:04:00Z" w:name="move91711457"/>
    <w:p w14:paraId="3F677C73" w14:textId="1B6CE6ED" w:rsidR="00AC52DF" w:rsidDel="00275C2A" w:rsidRDefault="00452309">
      <w:pPr>
        <w:spacing w:line="480" w:lineRule="auto"/>
        <w:rPr>
          <w:del w:id="1270" w:author="Ayush Nayak" w:date="2021-12-29T23:04:00Z"/>
          <w:moveFrom w:id="1271" w:author="Ayush Nayak" w:date="2021-12-29T23:04:00Z"/>
          <w:rFonts w:eastAsia="Times New Roman" w:cs="Times New Roman"/>
        </w:rPr>
      </w:pPr>
      <w:moveFrom w:id="1272" w:author="Ayush Nayak" w:date="2021-12-29T23:04:00Z">
        <w:del w:id="1273" w:author="Ayush Nayak" w:date="2021-12-29T23:04:00Z">
          <w:r w:rsidDel="00275C2A">
            <w:fldChar w:fldCharType="begin"/>
          </w:r>
          <w:r w:rsidDel="00275C2A">
            <w:delInstrText xml:space="preserve"> HYPERLINK "https://www.amstechnologies-webshop.com/media/image/e1/2b/bc/HULDO-Laser-Diode-Collimators-OZ-Optics_600x600.jpg" </w:delInstrText>
          </w:r>
          <w:r w:rsidDel="00275C2A">
            <w:fldChar w:fldCharType="separate"/>
          </w:r>
          <w:r w:rsidR="00AC52DF" w:rsidRPr="009F3E52" w:rsidDel="00275C2A">
            <w:rPr>
              <w:rStyle w:val="Hyperlink"/>
              <w:rFonts w:eastAsia="Times New Roman" w:cs="Times New Roman"/>
            </w:rPr>
            <w:delText>https://www.amstechnologies-webshop.com/media/image/e1/2b/bc/HULDO-Laser-Diode-Collimators-OZ-Optics_600x600.jpg</w:delText>
          </w:r>
          <w:r w:rsidDel="00275C2A">
            <w:rPr>
              <w:rStyle w:val="Hyperlink"/>
              <w:rFonts w:eastAsia="Times New Roman" w:cs="Times New Roman"/>
            </w:rPr>
            <w:fldChar w:fldCharType="end"/>
          </w:r>
          <w:r w:rsidR="00AC52DF" w:rsidDel="00275C2A">
            <w:rPr>
              <w:rFonts w:eastAsia="Times New Roman" w:cs="Times New Roman"/>
            </w:rPr>
            <w:delText xml:space="preserve"> </w:delText>
          </w:r>
        </w:del>
      </w:moveFrom>
    </w:p>
    <w:moveFromRangeEnd w:id="1269"/>
    <w:p w14:paraId="668DE9C0" w14:textId="0BDDFCC1" w:rsidR="00CE36F4" w:rsidRDefault="00452309">
      <w:pPr>
        <w:spacing w:line="480" w:lineRule="auto"/>
        <w:rPr>
          <w:ins w:id="1274" w:author="Microsoft Office User" w:date="2021-12-30T13:30:00Z"/>
          <w:rFonts w:eastAsia="Times New Roman" w:cs="Times New Roman"/>
        </w:rPr>
      </w:pPr>
      <w:del w:id="1275" w:author="Ayush Nayak" w:date="2021-12-29T23:04:00Z">
        <w:r w:rsidDel="00275C2A">
          <w:fldChar w:fldCharType="begin"/>
        </w:r>
        <w:r w:rsidDel="00275C2A">
          <w:delInstrText xml:space="preserve"> HYPERLINK "http://www.optima-optics.com/ld_kit3.htm" </w:delInstrText>
        </w:r>
        <w:r w:rsidDel="00275C2A">
          <w:fldChar w:fldCharType="separate"/>
        </w:r>
        <w:r w:rsidR="00D002DF" w:rsidRPr="00F636E6" w:rsidDel="00275C2A">
          <w:rPr>
            <w:rStyle w:val="Hyperlink"/>
            <w:rFonts w:eastAsia="Times New Roman" w:cs="Times New Roman"/>
          </w:rPr>
          <w:delText>http://www.optima-optics.com/ld_kit3.htm</w:delText>
        </w:r>
        <w:r w:rsidDel="00275C2A">
          <w:rPr>
            <w:rStyle w:val="Hyperlink"/>
            <w:rFonts w:eastAsia="Times New Roman" w:cs="Times New Roman"/>
          </w:rPr>
          <w:fldChar w:fldCharType="end"/>
        </w:r>
      </w:del>
      <w:ins w:id="1276" w:author="Microsoft Office User" w:date="2021-12-30T15:03:00Z">
        <w:r w:rsidR="00C8109F">
          <w:rPr>
            <w:rFonts w:eastAsia="Times New Roman" w:cs="Times New Roman"/>
          </w:rPr>
          <w:t>“What if we tried more power” Page 4:</w:t>
        </w:r>
        <w:r w:rsidR="00C8109F">
          <w:rPr>
            <w:rFonts w:eastAsia="Times New Roman" w:cs="Times New Roman"/>
          </w:rPr>
          <w:br/>
          <w:t xml:space="preserve">XKCD, General url: </w:t>
        </w:r>
        <w:r w:rsidR="00C8109F">
          <w:rPr>
            <w:rFonts w:eastAsia="Times New Roman" w:cs="Times New Roman"/>
          </w:rPr>
          <w:fldChar w:fldCharType="begin"/>
        </w:r>
        <w:r w:rsidR="00C8109F">
          <w:rPr>
            <w:rFonts w:eastAsia="Times New Roman" w:cs="Times New Roman"/>
          </w:rPr>
          <w:instrText xml:space="preserve"> HYPERLINK "https://xkcd.com/" </w:instrText>
        </w:r>
        <w:r w:rsidR="00C8109F">
          <w:rPr>
            <w:rFonts w:eastAsia="Times New Roman" w:cs="Times New Roman"/>
          </w:rPr>
          <w:fldChar w:fldCharType="separate"/>
        </w:r>
        <w:r w:rsidR="00C8109F" w:rsidRPr="00143E9A">
          <w:rPr>
            <w:rStyle w:val="Hyperlink"/>
            <w:rFonts w:eastAsia="Times New Roman" w:cs="Times New Roman"/>
          </w:rPr>
          <w:t>https://xkcd.com/</w:t>
        </w:r>
        <w:r w:rsidR="00C8109F">
          <w:rPr>
            <w:rFonts w:eastAsia="Times New Roman" w:cs="Times New Roman"/>
          </w:rPr>
          <w:fldChar w:fldCharType="end"/>
        </w:r>
        <w:r w:rsidR="00C8109F">
          <w:rPr>
            <w:rFonts w:eastAsia="Times New Roman" w:cs="Times New Roman"/>
          </w:rPr>
          <w:t xml:space="preserve"> </w:t>
        </w:r>
      </w:ins>
      <w:del w:id="1277" w:author="Microsoft Office User" w:date="2021-12-30T15:03:00Z">
        <w:r w:rsidR="00D002DF" w:rsidDel="00C8109F">
          <w:rPr>
            <w:rFonts w:eastAsia="Times New Roman" w:cs="Times New Roman"/>
          </w:rPr>
          <w:delText xml:space="preserve"> </w:delText>
        </w:r>
      </w:del>
    </w:p>
    <w:p w14:paraId="1ED8EEE1" w14:textId="35FA0BBF" w:rsidR="005843EB" w:rsidRPr="008864A1" w:rsidRDefault="008864A1">
      <w:pPr>
        <w:spacing w:line="480" w:lineRule="auto"/>
        <w:rPr>
          <w:ins w:id="1278" w:author="Microsoft Office User" w:date="2021-12-30T13:31:00Z"/>
          <w:rFonts w:eastAsia="Times New Roman" w:cs="Times New Roman"/>
          <w:color w:val="FFFFFF" w:themeColor="background1"/>
          <w:rPrChange w:id="1279" w:author="Microsoft Office User" w:date="2021-12-30T13:31:00Z">
            <w:rPr>
              <w:ins w:id="1280" w:author="Microsoft Office User" w:date="2021-12-30T13:31:00Z"/>
              <w:rFonts w:eastAsia="Times New Roman" w:cs="Times New Roman"/>
            </w:rPr>
          </w:rPrChange>
        </w:rPr>
      </w:pPr>
      <w:ins w:id="1281" w:author="Microsoft Office User" w:date="2021-12-30T13:31:00Z">
        <w:r>
          <w:rPr>
            <w:rFonts w:eastAsia="Times New Roman" w:cs="Times New Roman"/>
            <w:color w:val="FFFFFF" w:themeColor="background1"/>
            <w:highlight w:val="black"/>
          </w:rPr>
          <w:t xml:space="preserve"> </w:t>
        </w:r>
        <w:r w:rsidR="005843EB" w:rsidRPr="008864A1">
          <w:rPr>
            <w:rFonts w:eastAsia="Times New Roman" w:cs="Times New Roman"/>
            <w:color w:val="FFFFFF" w:themeColor="background1"/>
            <w:highlight w:val="black"/>
            <w:rPrChange w:id="1282" w:author="Microsoft Office User" w:date="2021-12-30T13:31:00Z">
              <w:rPr>
                <w:rFonts w:eastAsia="Times New Roman" w:cs="Times New Roman"/>
              </w:rPr>
            </w:rPrChange>
          </w:rPr>
          <w:t xml:space="preserve">Thank you for </w:t>
        </w:r>
        <w:proofErr w:type="gramStart"/>
        <w:r w:rsidR="005843EB" w:rsidRPr="008864A1">
          <w:rPr>
            <w:rFonts w:eastAsia="Times New Roman" w:cs="Times New Roman"/>
            <w:color w:val="FFFFFF" w:themeColor="background1"/>
            <w:highlight w:val="black"/>
            <w:rPrChange w:id="1283" w:author="Microsoft Office User" w:date="2021-12-30T13:31:00Z">
              <w:rPr>
                <w:rFonts w:eastAsia="Times New Roman" w:cs="Times New Roman"/>
              </w:rPr>
            </w:rPrChange>
          </w:rPr>
          <w:t>reading!</w:t>
        </w:r>
        <w:r w:rsidRPr="008864A1">
          <w:rPr>
            <w:rFonts w:eastAsia="Times New Roman" w:cs="Times New Roman"/>
            <w:color w:val="000000" w:themeColor="text1"/>
            <w:highlight w:val="black"/>
            <w:rPrChange w:id="1284" w:author="Microsoft Office User" w:date="2021-12-30T13:31:00Z">
              <w:rPr>
                <w:rFonts w:eastAsia="Times New Roman" w:cs="Times New Roman"/>
                <w:color w:val="FFFFFF" w:themeColor="background1"/>
                <w:highlight w:val="black"/>
              </w:rPr>
            </w:rPrChange>
          </w:rPr>
          <w:t>.</w:t>
        </w:r>
        <w:proofErr w:type="gramEnd"/>
        <w:r w:rsidRPr="008864A1">
          <w:rPr>
            <w:rFonts w:eastAsia="Times New Roman" w:cs="Times New Roman"/>
            <w:color w:val="000000" w:themeColor="text1"/>
            <w:highlight w:val="black"/>
            <w:rPrChange w:id="1285" w:author="Microsoft Office User" w:date="2021-12-30T13:31:00Z">
              <w:rPr>
                <w:rFonts w:eastAsia="Times New Roman" w:cs="Times New Roman"/>
                <w:color w:val="FFFFFF" w:themeColor="background1"/>
                <w:highlight w:val="black"/>
              </w:rPr>
            </w:rPrChange>
          </w:rPr>
          <w:t xml:space="preserve"> </w:t>
        </w:r>
        <w:r w:rsidR="005843EB" w:rsidRPr="008864A1">
          <w:rPr>
            <w:rFonts w:eastAsia="Times New Roman" w:cs="Times New Roman"/>
            <w:color w:val="FFFFFF" w:themeColor="background1"/>
            <w:highlight w:val="black"/>
            <w:rPrChange w:id="1286" w:author="Microsoft Office User" w:date="2021-12-30T13:31:00Z">
              <w:rPr>
                <w:rFonts w:eastAsia="Times New Roman" w:cs="Times New Roman"/>
              </w:rPr>
            </w:rPrChange>
          </w:rPr>
          <w:t xml:space="preserve"> </w:t>
        </w:r>
        <w:r w:rsidR="005843EB" w:rsidRPr="008864A1">
          <w:rPr>
            <w:rFonts w:eastAsia="Times New Roman" w:cs="Times New Roman"/>
            <w:color w:val="FFFFFF" w:themeColor="background1"/>
            <w:highlight w:val="black"/>
            <w:rPrChange w:id="1287" w:author="Microsoft Office User" w:date="2021-12-30T13:31:00Z">
              <w:rPr>
                <w:rFonts w:eastAsia="Times New Roman" w:cs="Times New Roman"/>
              </w:rPr>
            </w:rPrChange>
          </w:rPr>
          <w:br/>
        </w:r>
        <w:r>
          <w:rPr>
            <w:rFonts w:eastAsia="Times New Roman" w:cs="Times New Roman"/>
            <w:color w:val="FFFFFF" w:themeColor="background1"/>
            <w:highlight w:val="black"/>
          </w:rPr>
          <w:t xml:space="preserve"> </w:t>
        </w:r>
        <w:r w:rsidR="005843EB" w:rsidRPr="008864A1">
          <w:rPr>
            <w:rFonts w:eastAsia="Times New Roman" w:cs="Times New Roman"/>
            <w:color w:val="FFFFFF" w:themeColor="background1"/>
            <w:highlight w:val="black"/>
            <w:rPrChange w:id="1288" w:author="Microsoft Office User" w:date="2021-12-30T13:31:00Z">
              <w:rPr>
                <w:rFonts w:eastAsia="Times New Roman" w:cs="Times New Roman"/>
              </w:rPr>
            </w:rPrChange>
          </w:rPr>
          <w:t xml:space="preserve">Have a great day </w:t>
        </w:r>
        <w:r w:rsidR="005843EB" w:rsidRPr="008864A1">
          <w:rPr>
            <w:rFonts w:asciiTheme="minorHAnsi" w:eastAsia="Times New Roman" w:hAnsiTheme="minorHAnsi" w:cs="Times New Roman"/>
            <w:b/>
            <w:color w:val="FFFFFF" w:themeColor="background1"/>
            <w:highlight w:val="black"/>
            <w:rPrChange w:id="1289" w:author="Microsoft Office User" w:date="2021-12-30T13:31:00Z">
              <w:rPr>
                <w:rFonts w:asciiTheme="minorHAnsi" w:eastAsia="Times New Roman" w:hAnsiTheme="minorHAnsi" w:cs="Times New Roman"/>
                <w:b/>
              </w:rPr>
            </w:rPrChange>
          </w:rPr>
          <w:t>:D</w:t>
        </w:r>
        <w:r w:rsidRPr="008864A1">
          <w:rPr>
            <w:rFonts w:asciiTheme="minorHAnsi" w:eastAsia="Times New Roman" w:hAnsiTheme="minorHAnsi" w:cs="Times New Roman"/>
            <w:b/>
            <w:color w:val="000000" w:themeColor="text1"/>
            <w:highlight w:val="black"/>
            <w:rPrChange w:id="1290" w:author="Microsoft Office User" w:date="2021-12-30T13:31:00Z">
              <w:rPr>
                <w:rFonts w:asciiTheme="minorHAnsi" w:eastAsia="Times New Roman" w:hAnsiTheme="minorHAnsi" w:cs="Times New Roman"/>
                <w:b/>
                <w:color w:val="FFFFFF" w:themeColor="background1"/>
                <w:highlight w:val="black"/>
              </w:rPr>
            </w:rPrChange>
          </w:rPr>
          <w:t>.</w:t>
        </w:r>
      </w:ins>
    </w:p>
    <w:p w14:paraId="793F11F4" w14:textId="77777777" w:rsidR="005843EB" w:rsidRPr="00C20D26" w:rsidRDefault="005843EB">
      <w:pPr>
        <w:spacing w:line="480" w:lineRule="auto"/>
        <w:jc w:val="both"/>
        <w:rPr>
          <w:rFonts w:eastAsia="Times New Roman" w:cs="Times New Roman"/>
        </w:rPr>
        <w:pPrChange w:id="1291" w:author="Microsoft Office User" w:date="2021-12-30T16:41:00Z">
          <w:pPr>
            <w:spacing w:line="480" w:lineRule="auto"/>
          </w:pPr>
        </w:pPrChange>
      </w:pPr>
    </w:p>
    <w:sectPr w:rsidR="005843EB" w:rsidRPr="00C20D26" w:rsidSect="00C20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arles Paxson" w:date="2021-12-29T15:13:00Z" w:initials="CP">
    <w:p w14:paraId="561F2747" w14:textId="77777777" w:rsidR="001629BA" w:rsidRDefault="001629BA" w:rsidP="001629BA">
      <w:pPr>
        <w:pStyle w:val="CommentText"/>
      </w:pPr>
      <w:r>
        <w:rPr>
          <w:rStyle w:val="CommentReference"/>
        </w:rPr>
        <w:annotationRef/>
      </w:r>
      <w:r>
        <w:t>Nice logo!</w:t>
      </w:r>
    </w:p>
  </w:comment>
  <w:comment w:id="18" w:author="Charles Paxson" w:date="2021-12-29T14:30:00Z" w:initials="CP">
    <w:p w14:paraId="7C601B13" w14:textId="0432BDFE" w:rsidR="001629BA" w:rsidRDefault="001629BA" w:rsidP="008B3A86">
      <w:pPr>
        <w:pStyle w:val="CommentText"/>
      </w:pPr>
      <w:r>
        <w:rPr>
          <w:rStyle w:val="CommentReference"/>
        </w:rPr>
        <w:annotationRef/>
      </w:r>
      <w:r>
        <w:t>I'm not fully sure what you mean in this sentence.</w:t>
      </w:r>
    </w:p>
    <w:p w14:paraId="0DFBAA5B" w14:textId="77777777" w:rsidR="001629BA" w:rsidRDefault="001629BA">
      <w:pPr>
        <w:pStyle w:val="CommentText"/>
      </w:pPr>
    </w:p>
    <w:p w14:paraId="0AC321AE" w14:textId="77777777" w:rsidR="001629BA" w:rsidRDefault="001629BA" w:rsidP="001629BA">
      <w:pPr>
        <w:pStyle w:val="CommentText"/>
      </w:pPr>
      <w:r>
        <w:t>What are you saying should be Humanity's foremost goal?  It almost seems like you're talking about the entertainment the Internet allows</w:t>
      </w:r>
    </w:p>
  </w:comment>
  <w:comment w:id="42" w:author="Charles Paxson" w:date="2021-12-29T14:33:00Z" w:initials="CP">
    <w:p w14:paraId="65F8325A" w14:textId="77777777" w:rsidR="001629BA" w:rsidRDefault="001629BA" w:rsidP="001629BA">
      <w:pPr>
        <w:pStyle w:val="CommentText"/>
      </w:pPr>
      <w:r>
        <w:rPr>
          <w:rStyle w:val="CommentReference"/>
        </w:rPr>
        <w:annotationRef/>
      </w:r>
      <w:r>
        <w:t>Is it okay to pull such lofty numbers seemingly out of a hat?</w:t>
      </w:r>
    </w:p>
  </w:comment>
  <w:comment w:id="45" w:author="Charles Paxson" w:date="2021-12-29T14:34:00Z" w:initials="CP">
    <w:p w14:paraId="0BAFDBE6" w14:textId="77777777" w:rsidR="001629BA" w:rsidRDefault="001629BA" w:rsidP="001629BA">
      <w:pPr>
        <w:pStyle w:val="CommentText"/>
      </w:pPr>
      <w:r>
        <w:rPr>
          <w:rStyle w:val="CommentReference"/>
        </w:rPr>
        <w:annotationRef/>
      </w:r>
      <w:r>
        <w:t>What is this distance</w:t>
      </w:r>
    </w:p>
  </w:comment>
  <w:comment w:id="52" w:author="Charles Paxson" w:date="2021-12-29T14:34:00Z" w:initials="CP">
    <w:p w14:paraId="6AA884DD" w14:textId="77777777" w:rsidR="001629BA" w:rsidRDefault="001629BA" w:rsidP="001629BA">
      <w:pPr>
        <w:pStyle w:val="CommentText"/>
      </w:pPr>
      <w:r>
        <w:rPr>
          <w:rStyle w:val="CommentReference"/>
        </w:rPr>
        <w:annotationRef/>
      </w:r>
      <w:r>
        <w:t>?</w:t>
      </w:r>
    </w:p>
  </w:comment>
  <w:comment w:id="62" w:author="Charles Paxson" w:date="2021-12-29T14:43:00Z" w:initials="CP">
    <w:p w14:paraId="12C31ABA" w14:textId="77777777" w:rsidR="001629BA" w:rsidRDefault="001629BA" w:rsidP="001629BA">
      <w:pPr>
        <w:pStyle w:val="CommentText"/>
      </w:pPr>
      <w:r>
        <w:rPr>
          <w:rStyle w:val="CommentReference"/>
        </w:rPr>
        <w:annotationRef/>
      </w:r>
      <w:r>
        <w:t>How will this be weather-proofed?</w:t>
      </w:r>
    </w:p>
  </w:comment>
  <w:comment w:id="63" w:author="Ayush Nayak" w:date="2021-12-29T15:26:00Z" w:initials="AN">
    <w:p w14:paraId="756AE56A" w14:textId="4711D1A9" w:rsidR="001629BA" w:rsidRDefault="001629BA">
      <w:pPr>
        <w:pStyle w:val="CommentText"/>
      </w:pPr>
      <w:r>
        <w:rPr>
          <w:rStyle w:val="CommentReference"/>
        </w:rPr>
        <w:annotationRef/>
      </w:r>
      <w:r>
        <w:t>I’ll try to address this later</w:t>
      </w:r>
    </w:p>
  </w:comment>
  <w:comment w:id="118" w:author="Charles Paxson" w:date="2021-12-29T14:37:00Z" w:initials="CP">
    <w:p w14:paraId="249D1C9D" w14:textId="61E50964" w:rsidR="001629BA" w:rsidRDefault="001629BA" w:rsidP="002357FC">
      <w:pPr>
        <w:pStyle w:val="CommentText"/>
      </w:pPr>
      <w:r>
        <w:rPr>
          <w:rStyle w:val="CommentReference"/>
        </w:rPr>
        <w:annotationRef/>
      </w:r>
      <w:r>
        <w:t>Just to clear up a bit of ambiguity</w:t>
      </w:r>
    </w:p>
  </w:comment>
  <w:comment w:id="173" w:author="Charles Paxson" w:date="2021-12-29T14:41:00Z" w:initials="CP">
    <w:p w14:paraId="41913183" w14:textId="77777777" w:rsidR="001629BA" w:rsidRDefault="001629BA" w:rsidP="001629BA">
      <w:pPr>
        <w:pStyle w:val="CommentText"/>
      </w:pPr>
      <w:r>
        <w:rPr>
          <w:rStyle w:val="CommentReference"/>
        </w:rPr>
        <w:annotationRef/>
      </w:r>
      <w:r>
        <w:t>Your choice here, just an alternate wording</w:t>
      </w:r>
    </w:p>
  </w:comment>
  <w:comment w:id="228" w:author="Charles Paxson" w:date="2021-12-29T14:47:00Z" w:initials="CP">
    <w:p w14:paraId="714FBA06" w14:textId="77777777" w:rsidR="001629BA" w:rsidRDefault="001629BA" w:rsidP="001629BA">
      <w:pPr>
        <w:pStyle w:val="CommentText"/>
      </w:pPr>
      <w:r>
        <w:rPr>
          <w:rStyle w:val="CommentReference"/>
        </w:rPr>
        <w:annotationRef/>
      </w:r>
      <w:r>
        <w:t>Upkeep and maintenance costs should be mentioned, as well as power consumption</w:t>
      </w:r>
    </w:p>
  </w:comment>
  <w:comment w:id="229" w:author="Ayush Nayak" w:date="2021-12-29T16:17:00Z" w:initials="AN">
    <w:p w14:paraId="20566FE0" w14:textId="1845235D" w:rsidR="001629BA" w:rsidRDefault="001629BA">
      <w:pPr>
        <w:pStyle w:val="CommentText"/>
      </w:pPr>
      <w:r>
        <w:rPr>
          <w:rStyle w:val="CommentReference"/>
        </w:rPr>
        <w:annotationRef/>
      </w:r>
      <w:r>
        <w:t>done</w:t>
      </w:r>
    </w:p>
  </w:comment>
  <w:comment w:id="236" w:author="Ayush Nayak" w:date="2021-12-29T15:28:00Z" w:initials="AN">
    <w:p w14:paraId="230C31A2" w14:textId="52E419D6" w:rsidR="001629BA" w:rsidRDefault="001629BA">
      <w:pPr>
        <w:pStyle w:val="CommentText"/>
      </w:pPr>
      <w:r>
        <w:rPr>
          <w:rStyle w:val="CommentReference"/>
        </w:rPr>
        <w:annotationRef/>
      </w:r>
      <w:r>
        <w:t>Changed from Easily Beating</w:t>
      </w:r>
    </w:p>
  </w:comment>
  <w:comment w:id="238" w:author="Charles Paxson" w:date="2021-12-29T14:45:00Z" w:initials="CP">
    <w:p w14:paraId="3DD0D0D1" w14:textId="1AA06F9E" w:rsidR="001629BA" w:rsidRDefault="001629BA" w:rsidP="002357FC">
      <w:pPr>
        <w:pStyle w:val="CommentText"/>
      </w:pPr>
      <w:r>
        <w:rPr>
          <w:rStyle w:val="CommentReference"/>
        </w:rPr>
        <w:annotationRef/>
      </w:r>
      <w:r>
        <w:t>"easily beating" might be a stretch if this is expected to be developed into a commercial product for internet companies.</w:t>
      </w:r>
    </w:p>
  </w:comment>
  <w:comment w:id="285" w:author="Charles Paxson" w:date="2021-12-29T14:55:00Z" w:initials="CP">
    <w:p w14:paraId="3860B236" w14:textId="77777777" w:rsidR="001629BA" w:rsidRDefault="001629BA" w:rsidP="001629BA">
      <w:pPr>
        <w:pStyle w:val="CommentText"/>
      </w:pPr>
      <w:r>
        <w:rPr>
          <w:rStyle w:val="CommentReference"/>
        </w:rPr>
        <w:annotationRef/>
      </w:r>
      <w:r>
        <w:t>Consistency with other terms for the sensor, see later comment</w:t>
      </w:r>
    </w:p>
  </w:comment>
  <w:comment w:id="323" w:author="Charles Paxson" w:date="2021-12-29T14:49:00Z" w:initials="CP">
    <w:p w14:paraId="20C18EEA" w14:textId="70A1A5CB" w:rsidR="001629BA" w:rsidRDefault="001629BA" w:rsidP="00E52F96">
      <w:pPr>
        <w:pStyle w:val="CommentText"/>
      </w:pPr>
      <w:r>
        <w:rPr>
          <w:rStyle w:val="CommentReference"/>
        </w:rPr>
        <w:annotationRef/>
      </w:r>
      <w:r>
        <w:t>I forget if I asked and you told me how, but how will this deal with atmospheric scattering?</w:t>
      </w:r>
    </w:p>
  </w:comment>
  <w:comment w:id="394" w:author="Charles Paxson" w:date="2021-12-29T14:53:00Z" w:initials="CP">
    <w:p w14:paraId="4697AEC6" w14:textId="77777777" w:rsidR="001629BA" w:rsidRDefault="001629BA">
      <w:pPr>
        <w:pStyle w:val="CommentText"/>
      </w:pPr>
      <w:r>
        <w:rPr>
          <w:rStyle w:val="CommentReference"/>
        </w:rPr>
        <w:annotationRef/>
      </w:r>
      <w:r>
        <w:t>Are you expecting to use a breadboard in the final prototype?  Or do you mean a protoboard?</w:t>
      </w:r>
    </w:p>
    <w:p w14:paraId="4418CE5A" w14:textId="77777777" w:rsidR="001629BA" w:rsidRDefault="001629BA" w:rsidP="001629BA">
      <w:pPr>
        <w:pStyle w:val="CommentText"/>
      </w:pPr>
      <w:r>
        <w:t>Basically do you mean a solderless breadboard or a protoboard</w:t>
      </w:r>
    </w:p>
  </w:comment>
  <w:comment w:id="417" w:author="Charles Paxson" w:date="2021-12-29T14:54:00Z" w:initials="CP">
    <w:p w14:paraId="170A857F" w14:textId="77777777" w:rsidR="001629BA" w:rsidRDefault="001629BA" w:rsidP="001629BA">
      <w:pPr>
        <w:pStyle w:val="CommentText"/>
      </w:pPr>
      <w:r>
        <w:rPr>
          <w:rStyle w:val="CommentReference"/>
        </w:rPr>
        <w:annotationRef/>
      </w:r>
      <w:r>
        <w:t>Is it photoresistor, photodetector, or phototransistor?  All three terms have been used here, it might be better to just use one when explaining everything else</w:t>
      </w:r>
    </w:p>
  </w:comment>
  <w:comment w:id="418" w:author="Ayush Nayak" w:date="2021-12-29T15:42:00Z" w:initials="AN">
    <w:p w14:paraId="2ACF0F53" w14:textId="32699733" w:rsidR="001629BA" w:rsidRDefault="001629BA">
      <w:pPr>
        <w:pStyle w:val="CommentText"/>
      </w:pPr>
      <w:r>
        <w:rPr>
          <w:rStyle w:val="CommentReference"/>
        </w:rPr>
        <w:annotationRef/>
      </w:r>
      <w:r>
        <w:t>Transistor ill fix it everywhere</w:t>
      </w:r>
    </w:p>
  </w:comment>
  <w:comment w:id="426" w:author="Charles Paxson" w:date="2021-12-29T14:56:00Z" w:initials="CP">
    <w:p w14:paraId="5296641A" w14:textId="77777777" w:rsidR="001629BA" w:rsidRDefault="001629BA" w:rsidP="001629BA">
      <w:pPr>
        <w:pStyle w:val="CommentText"/>
      </w:pPr>
      <w:r>
        <w:rPr>
          <w:rStyle w:val="CommentReference"/>
        </w:rPr>
        <w:annotationRef/>
      </w:r>
      <w:r>
        <w:t>What does this mean?</w:t>
      </w:r>
    </w:p>
  </w:comment>
  <w:comment w:id="407" w:author="Charles Paxson" w:date="2021-12-29T14:57:00Z" w:initials="CP">
    <w:p w14:paraId="1490041B" w14:textId="77777777" w:rsidR="001629BA" w:rsidRDefault="001629BA" w:rsidP="001629BA">
      <w:pPr>
        <w:pStyle w:val="CommentText"/>
      </w:pPr>
      <w:r>
        <w:rPr>
          <w:rStyle w:val="CommentReference"/>
        </w:rPr>
        <w:annotationRef/>
      </w:r>
      <w:r>
        <w:t>Arduino DUE draws 800 mA at 3.3V, so it totals 2.64W, call it 3 W.  How much power would the lasers draw?</w:t>
      </w:r>
    </w:p>
  </w:comment>
  <w:comment w:id="448" w:author="Ayush Nayak" w:date="2021-12-29T15:51:00Z" w:initials="AN">
    <w:p w14:paraId="4D9D4BD7" w14:textId="3E234833" w:rsidR="001629BA" w:rsidRDefault="001629BA">
      <w:pPr>
        <w:pStyle w:val="CommentText"/>
      </w:pPr>
      <w:r>
        <w:rPr>
          <w:rStyle w:val="CommentReference"/>
        </w:rPr>
        <w:annotationRef/>
      </w:r>
      <w:r>
        <w:t>55 MW, driver max 5W</w:t>
      </w:r>
    </w:p>
  </w:comment>
  <w:comment w:id="476" w:author="Charles Paxson" w:date="2021-12-29T15:01:00Z" w:initials="CP">
    <w:p w14:paraId="4AA277A3" w14:textId="77777777" w:rsidR="001629BA" w:rsidRDefault="001629BA">
      <w:pPr>
        <w:pStyle w:val="CommentText"/>
      </w:pPr>
      <w:r>
        <w:rPr>
          <w:rStyle w:val="CommentReference"/>
        </w:rPr>
        <w:annotationRef/>
      </w:r>
      <w:r>
        <w:t>What 18650 cells do you plan to use?  There are hundreds of different models, with different voltages, capacities, max currents, etc.</w:t>
      </w:r>
    </w:p>
    <w:p w14:paraId="55D49695" w14:textId="77777777" w:rsidR="001629BA" w:rsidRDefault="001629BA">
      <w:pPr>
        <w:pStyle w:val="CommentText"/>
      </w:pPr>
    </w:p>
    <w:p w14:paraId="57A1C152" w14:textId="77777777" w:rsidR="001629BA" w:rsidRDefault="001629BA" w:rsidP="001629BA">
      <w:pPr>
        <w:pStyle w:val="CommentText"/>
      </w:pPr>
      <w:r>
        <w:t>Also, what configuration?  1s4p?  2s2p?  4s1p?</w:t>
      </w:r>
    </w:p>
  </w:comment>
  <w:comment w:id="482" w:author="Charles Paxson" w:date="2021-12-29T15:06:00Z" w:initials="CP">
    <w:p w14:paraId="350E4590" w14:textId="77777777" w:rsidR="001629BA" w:rsidRDefault="001629BA">
      <w:pPr>
        <w:pStyle w:val="CommentText"/>
      </w:pPr>
      <w:r>
        <w:rPr>
          <w:rStyle w:val="CommentReference"/>
        </w:rPr>
        <w:annotationRef/>
      </w:r>
      <w:r>
        <w:t>Again, weatherproofing?</w:t>
      </w:r>
    </w:p>
    <w:p w14:paraId="7F8F6B24" w14:textId="77777777" w:rsidR="001629BA" w:rsidRDefault="001629BA">
      <w:pPr>
        <w:pStyle w:val="CommentText"/>
      </w:pPr>
    </w:p>
    <w:p w14:paraId="3C0E4F5F" w14:textId="77777777" w:rsidR="001629BA" w:rsidRDefault="001629BA">
      <w:pPr>
        <w:pStyle w:val="CommentText"/>
      </w:pPr>
      <w:r>
        <w:t>Is the plan to build single housing for each of the entire transmitter/reciever assemblies?</w:t>
      </w:r>
    </w:p>
    <w:p w14:paraId="0C07BCC4" w14:textId="77777777" w:rsidR="001629BA" w:rsidRDefault="001629BA">
      <w:pPr>
        <w:pStyle w:val="CommentText"/>
      </w:pPr>
    </w:p>
    <w:p w14:paraId="1FE16919" w14:textId="77777777" w:rsidR="001629BA" w:rsidRDefault="001629BA" w:rsidP="001629BA">
      <w:pPr>
        <w:pStyle w:val="CommentText"/>
      </w:pPr>
      <w:r>
        <w:t>Or just have a plywood plate on top of a 10 meter tower</w:t>
      </w:r>
    </w:p>
  </w:comment>
  <w:comment w:id="594" w:author="Charles Paxson" w:date="2021-12-29T15:13:00Z" w:initials="CP">
    <w:p w14:paraId="4DEEA402" w14:textId="77777777" w:rsidR="001629BA" w:rsidRDefault="001629BA" w:rsidP="001629BA">
      <w:pPr>
        <w:pStyle w:val="CommentText"/>
      </w:pPr>
      <w:r>
        <w:rPr>
          <w:rStyle w:val="CommentReference"/>
        </w:rPr>
        <w:annotationRef/>
      </w:r>
      <w:r>
        <w:t>What do you mean by "hypersonic"?</w:t>
      </w:r>
    </w:p>
  </w:comment>
  <w:comment w:id="652" w:author="Charles Paxson" w:date="2021-12-29T15:09:00Z" w:initials="CP">
    <w:p w14:paraId="17393CE5" w14:textId="5716B82B" w:rsidR="001629BA" w:rsidRDefault="001629BA" w:rsidP="008B3A86">
      <w:pPr>
        <w:pStyle w:val="CommentText"/>
      </w:pPr>
      <w:r>
        <w:rPr>
          <w:rStyle w:val="CommentReference"/>
        </w:rPr>
        <w:annotationRef/>
      </w:r>
      <w:r>
        <w:t>This seems like a good idea to do nonetheless, since if this is going to be a commercial product it needs to be able to withstand being where it will be installed</w:t>
      </w:r>
    </w:p>
  </w:comment>
  <w:comment w:id="668" w:author="Charles Paxson" w:date="2021-12-29T15:12:00Z" w:initials="CP">
    <w:p w14:paraId="0305D5AE" w14:textId="77777777" w:rsidR="001629BA" w:rsidRDefault="001629BA" w:rsidP="001629BA">
      <w:pPr>
        <w:pStyle w:val="CommentText"/>
      </w:pPr>
      <w:r>
        <w:rPr>
          <w:rStyle w:val="CommentReference"/>
        </w:rPr>
        <w:annotationRef/>
      </w:r>
      <w:r>
        <w:t>Do you mean the Blender render above?  I'm not sure how you designed that but I think there needs to be a good deal of precision for this kind of optics stuff.  A millimeter added on one direction could screw everything up.</w:t>
      </w:r>
    </w:p>
  </w:comment>
  <w:comment w:id="701" w:author="Charles Paxson" w:date="2021-12-29T15:04:00Z" w:initials="CP">
    <w:p w14:paraId="4BCDE8BE" w14:textId="11E31316" w:rsidR="001629BA" w:rsidRDefault="001629BA" w:rsidP="008B3A86">
      <w:pPr>
        <w:pStyle w:val="CommentText"/>
      </w:pPr>
      <w:r>
        <w:rPr>
          <w:rStyle w:val="CommentReference"/>
        </w:rPr>
        <w:annotationRef/>
      </w:r>
      <w:r>
        <w:t>Taxes need to be included</w:t>
      </w:r>
    </w:p>
  </w:comment>
  <w:comment w:id="702" w:author="Ayush Nayak" w:date="2021-12-29T16:10:00Z" w:initials="AN">
    <w:p w14:paraId="48879D6F" w14:textId="6A4F98D4" w:rsidR="001629BA" w:rsidRDefault="001629BA">
      <w:pPr>
        <w:pStyle w:val="CommentText"/>
      </w:pPr>
      <w:r>
        <w:rPr>
          <w:rStyle w:val="CommentReference"/>
        </w:rPr>
        <w:annotationRef/>
      </w:r>
      <w:r>
        <w:t>Added a note</w:t>
      </w:r>
    </w:p>
  </w:comment>
  <w:comment w:id="988" w:author="Charles Paxson" w:date="2021-12-29T15:02:00Z" w:initials="CP">
    <w:p w14:paraId="6362F9A8" w14:textId="77777777" w:rsidR="001629BA" w:rsidRDefault="001629BA">
      <w:pPr>
        <w:pStyle w:val="CommentText"/>
      </w:pPr>
      <w:r>
        <w:rPr>
          <w:rStyle w:val="CommentReference"/>
        </w:rPr>
        <w:annotationRef/>
      </w:r>
      <w:r>
        <w:t>I have a Creality CR-10 if you want to try that</w:t>
      </w:r>
    </w:p>
    <w:p w14:paraId="6710842F" w14:textId="77777777" w:rsidR="001629BA" w:rsidRDefault="001629BA" w:rsidP="001629BA">
      <w:pPr>
        <w:pStyle w:val="CommentText"/>
      </w:pPr>
      <w:r>
        <w:t>Also I have PETG filament for it</w:t>
      </w:r>
    </w:p>
  </w:comment>
  <w:comment w:id="989" w:author="Ayush Nayak" w:date="2021-12-29T16:10:00Z" w:initials="AN">
    <w:p w14:paraId="3A29DF9E" w14:textId="30D79B63" w:rsidR="001629BA" w:rsidRDefault="001629BA">
      <w:pPr>
        <w:pStyle w:val="CommentText"/>
      </w:pPr>
      <w:r>
        <w:rPr>
          <w:rStyle w:val="CommentReference"/>
        </w:rPr>
        <w:annotationRef/>
      </w:r>
      <w:r>
        <w:t>I just am trying to bump up the price lol to make it cloe to $1000</w:t>
      </w:r>
    </w:p>
  </w:comment>
  <w:comment w:id="1166" w:author="Charles Paxson" w:date="2021-12-29T15:13:00Z" w:initials="CP">
    <w:p w14:paraId="4FF7D6CA" w14:textId="77777777" w:rsidR="001629BA" w:rsidRDefault="001629BA" w:rsidP="001629BA">
      <w:pPr>
        <w:pStyle w:val="CommentText"/>
      </w:pPr>
      <w:r>
        <w:rPr>
          <w:rStyle w:val="CommentReference"/>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1F2747" w15:done="1"/>
  <w15:commentEx w15:paraId="0AC321AE" w15:done="0"/>
  <w15:commentEx w15:paraId="65F8325A" w15:done="0"/>
  <w15:commentEx w15:paraId="0BAFDBE6" w15:done="0"/>
  <w15:commentEx w15:paraId="6AA884DD" w15:done="0"/>
  <w15:commentEx w15:paraId="12C31ABA" w15:done="1"/>
  <w15:commentEx w15:paraId="756AE56A" w15:paraIdParent="12C31ABA" w15:done="1"/>
  <w15:commentEx w15:paraId="249D1C9D" w15:done="1"/>
  <w15:commentEx w15:paraId="41913183" w15:done="1"/>
  <w15:commentEx w15:paraId="714FBA06" w15:done="1"/>
  <w15:commentEx w15:paraId="20566FE0" w15:paraIdParent="714FBA06" w15:done="1"/>
  <w15:commentEx w15:paraId="230C31A2" w15:done="1"/>
  <w15:commentEx w15:paraId="3DD0D0D1" w15:done="0"/>
  <w15:commentEx w15:paraId="3860B236" w15:done="0"/>
  <w15:commentEx w15:paraId="20C18EEA" w15:done="1"/>
  <w15:commentEx w15:paraId="4418CE5A" w15:done="1"/>
  <w15:commentEx w15:paraId="170A857F" w15:done="1"/>
  <w15:commentEx w15:paraId="2ACF0F53" w15:paraIdParent="170A857F" w15:done="1"/>
  <w15:commentEx w15:paraId="5296641A" w15:done="0"/>
  <w15:commentEx w15:paraId="1490041B" w15:done="1"/>
  <w15:commentEx w15:paraId="4D9D4BD7" w15:paraIdParent="1490041B" w15:done="1"/>
  <w15:commentEx w15:paraId="57A1C152" w15:done="1"/>
  <w15:commentEx w15:paraId="1FE16919" w15:done="0"/>
  <w15:commentEx w15:paraId="4DEEA402" w15:done="1"/>
  <w15:commentEx w15:paraId="17393CE5" w15:done="1"/>
  <w15:commentEx w15:paraId="0305D5AE" w15:done="1"/>
  <w15:commentEx w15:paraId="4BCDE8BE" w15:done="1"/>
  <w15:commentEx w15:paraId="48879D6F" w15:paraIdParent="4BCDE8BE" w15:done="1"/>
  <w15:commentEx w15:paraId="6710842F" w15:done="1"/>
  <w15:commentEx w15:paraId="3A29DF9E" w15:paraIdParent="6710842F" w15:done="1"/>
  <w15:commentEx w15:paraId="4FF7D6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F9AF" w16cex:dateUtc="2021-12-29T23:13:00Z"/>
  <w16cex:commentExtensible w16cex:durableId="2576EF7B" w16cex:dateUtc="2021-12-29T22:30:00Z"/>
  <w16cex:commentExtensible w16cex:durableId="2576F04C" w16cex:dateUtc="2021-12-29T22:33:00Z"/>
  <w16cex:commentExtensible w16cex:durableId="2576F05D" w16cex:dateUtc="2021-12-29T22:34:00Z"/>
  <w16cex:commentExtensible w16cex:durableId="2576F078" w16cex:dateUtc="2021-12-29T22:34:00Z"/>
  <w16cex:commentExtensible w16cex:durableId="2576F2A9" w16cex:dateUtc="2021-12-29T22:43:00Z"/>
  <w16cex:commentExtensible w16cex:durableId="2576FCC2" w16cex:dateUtc="2021-12-29T23:26:00Z"/>
  <w16cex:commentExtensible w16cex:durableId="2576F116" w16cex:dateUtc="2021-12-29T22:37:00Z"/>
  <w16cex:commentExtensible w16cex:durableId="2576F219" w16cex:dateUtc="2021-12-29T22:41:00Z"/>
  <w16cex:commentExtensible w16cex:durableId="2576F381" w16cex:dateUtc="2021-12-29T22:47:00Z"/>
  <w16cex:commentExtensible w16cex:durableId="25770884" w16cex:dateUtc="2021-12-30T00:17:00Z"/>
  <w16cex:commentExtensible w16cex:durableId="2576FD11" w16cex:dateUtc="2021-12-29T23:28:00Z"/>
  <w16cex:commentExtensible w16cex:durableId="2576F30E" w16cex:dateUtc="2021-12-29T22:45:00Z"/>
  <w16cex:commentExtensible w16cex:durableId="2576F55D" w16cex:dateUtc="2021-12-29T22:55:00Z"/>
  <w16cex:commentExtensible w16cex:durableId="2576F3F8" w16cex:dateUtc="2021-12-29T22:49:00Z"/>
  <w16cex:commentExtensible w16cex:durableId="2576F4ED" w16cex:dateUtc="2021-12-29T22:53:00Z"/>
  <w16cex:commentExtensible w16cex:durableId="2576F534" w16cex:dateUtc="2021-12-29T22:54:00Z"/>
  <w16cex:commentExtensible w16cex:durableId="25770061" w16cex:dateUtc="2021-12-29T23:42:00Z"/>
  <w16cex:commentExtensible w16cex:durableId="2576F5A3" w16cex:dateUtc="2021-12-29T22:56:00Z"/>
  <w16cex:commentExtensible w16cex:durableId="2576F5CD" w16cex:dateUtc="2021-12-29T22:57:00Z"/>
  <w16cex:commentExtensible w16cex:durableId="2577026F" w16cex:dateUtc="2021-12-29T23:51:00Z"/>
  <w16cex:commentExtensible w16cex:durableId="2576F6B7" w16cex:dateUtc="2021-12-29T23:01:00Z"/>
  <w16cex:commentExtensible w16cex:durableId="2576F7FC" w16cex:dateUtc="2021-12-29T23:06:00Z"/>
  <w16cex:commentExtensible w16cex:durableId="2576F9A3" w16cex:dateUtc="2021-12-29T23:13:00Z"/>
  <w16cex:commentExtensible w16cex:durableId="2576F8C4" w16cex:dateUtc="2021-12-29T23:09:00Z"/>
  <w16cex:commentExtensible w16cex:durableId="2576F979" w16cex:dateUtc="2021-12-29T23:12:00Z"/>
  <w16cex:commentExtensible w16cex:durableId="2576F79A" w16cex:dateUtc="2021-12-29T23:04:00Z"/>
  <w16cex:commentExtensible w16cex:durableId="25770703" w16cex:dateUtc="2021-12-30T00:10:00Z"/>
  <w16cex:commentExtensible w16cex:durableId="2576F6FA" w16cex:dateUtc="2021-12-29T23:02:00Z"/>
  <w16cex:commentExtensible w16cex:durableId="2577070C" w16cex:dateUtc="2021-12-30T00:10:00Z"/>
  <w16cex:commentExtensible w16cex:durableId="2576F761" w16cex:dateUtc="2021-12-29T23:04:00Z"/>
  <w16cex:commentExtensible w16cex:durableId="2576F988" w16cex:dateUtc="2021-12-29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1F2747" w16cid:durableId="2576F9AF"/>
  <w16cid:commentId w16cid:paraId="0AC321AE" w16cid:durableId="2576EF7B"/>
  <w16cid:commentId w16cid:paraId="65F8325A" w16cid:durableId="2576F04C"/>
  <w16cid:commentId w16cid:paraId="0BAFDBE6" w16cid:durableId="2576F05D"/>
  <w16cid:commentId w16cid:paraId="6AA884DD" w16cid:durableId="2576F078"/>
  <w16cid:commentId w16cid:paraId="12C31ABA" w16cid:durableId="2576F2A9"/>
  <w16cid:commentId w16cid:paraId="756AE56A" w16cid:durableId="2576FCC2"/>
  <w16cid:commentId w16cid:paraId="249D1C9D" w16cid:durableId="2576F116"/>
  <w16cid:commentId w16cid:paraId="41913183" w16cid:durableId="2576F219"/>
  <w16cid:commentId w16cid:paraId="714FBA06" w16cid:durableId="2576F381"/>
  <w16cid:commentId w16cid:paraId="20566FE0" w16cid:durableId="25770884"/>
  <w16cid:commentId w16cid:paraId="230C31A2" w16cid:durableId="2576FD11"/>
  <w16cid:commentId w16cid:paraId="3DD0D0D1" w16cid:durableId="2576F30E"/>
  <w16cid:commentId w16cid:paraId="3860B236" w16cid:durableId="2576F55D"/>
  <w16cid:commentId w16cid:paraId="20C18EEA" w16cid:durableId="2576F3F8"/>
  <w16cid:commentId w16cid:paraId="4418CE5A" w16cid:durableId="2576F4ED"/>
  <w16cid:commentId w16cid:paraId="170A857F" w16cid:durableId="2576F534"/>
  <w16cid:commentId w16cid:paraId="2ACF0F53" w16cid:durableId="25770061"/>
  <w16cid:commentId w16cid:paraId="5296641A" w16cid:durableId="2576F5A3"/>
  <w16cid:commentId w16cid:paraId="1490041B" w16cid:durableId="2576F5CD"/>
  <w16cid:commentId w16cid:paraId="4D9D4BD7" w16cid:durableId="2577026F"/>
  <w16cid:commentId w16cid:paraId="57A1C152" w16cid:durableId="2576F6B7"/>
  <w16cid:commentId w16cid:paraId="1FE16919" w16cid:durableId="2576F7FC"/>
  <w16cid:commentId w16cid:paraId="4DEEA402" w16cid:durableId="2576F9A3"/>
  <w16cid:commentId w16cid:paraId="17393CE5" w16cid:durableId="2576F8C4"/>
  <w16cid:commentId w16cid:paraId="0305D5AE" w16cid:durableId="2576F979"/>
  <w16cid:commentId w16cid:paraId="4BCDE8BE" w16cid:durableId="2576F79A"/>
  <w16cid:commentId w16cid:paraId="48879D6F" w16cid:durableId="25770703"/>
  <w16cid:commentId w16cid:paraId="6710842F" w16cid:durableId="2576F6FA"/>
  <w16cid:commentId w16cid:paraId="3A29DF9E" w16cid:durableId="2577070C"/>
  <w16cid:commentId w16cid:paraId="4FF7D6CA" w16cid:durableId="2576F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15260" w14:textId="77777777" w:rsidR="00FC5B2D" w:rsidRDefault="00FC5B2D" w:rsidP="00C861DB">
      <w:r>
        <w:separator/>
      </w:r>
    </w:p>
  </w:endnote>
  <w:endnote w:type="continuationSeparator" w:id="0">
    <w:p w14:paraId="3780F0CF" w14:textId="77777777" w:rsidR="00FC5B2D" w:rsidRDefault="00FC5B2D" w:rsidP="00C86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9E83E" w14:textId="77777777" w:rsidR="00FC5B2D" w:rsidRDefault="00FC5B2D" w:rsidP="00C861DB">
      <w:r>
        <w:separator/>
      </w:r>
    </w:p>
  </w:footnote>
  <w:footnote w:type="continuationSeparator" w:id="0">
    <w:p w14:paraId="1CE21B77" w14:textId="77777777" w:rsidR="00FC5B2D" w:rsidRDefault="00FC5B2D" w:rsidP="00C86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B5C20"/>
    <w:multiLevelType w:val="hybridMultilevel"/>
    <w:tmpl w:val="4158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E5458"/>
    <w:multiLevelType w:val="hybridMultilevel"/>
    <w:tmpl w:val="27740F02"/>
    <w:lvl w:ilvl="0" w:tplc="0FEE7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174C4"/>
    <w:multiLevelType w:val="hybridMultilevel"/>
    <w:tmpl w:val="DB58497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167E1"/>
    <w:multiLevelType w:val="hybridMultilevel"/>
    <w:tmpl w:val="4158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harles Paxson">
    <w15:presenceInfo w15:providerId="None" w15:userId="Charles Paxson"/>
  </w15:person>
  <w15:person w15:author="Ayush Nayak">
    <w15:presenceInfo w15:providerId="None" w15:userId="Ayush Nay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1D"/>
    <w:rsid w:val="00000E51"/>
    <w:rsid w:val="00003E3F"/>
    <w:rsid w:val="000053B2"/>
    <w:rsid w:val="0003219B"/>
    <w:rsid w:val="00033356"/>
    <w:rsid w:val="00033F45"/>
    <w:rsid w:val="0003462C"/>
    <w:rsid w:val="00036D4E"/>
    <w:rsid w:val="0004379D"/>
    <w:rsid w:val="00043A60"/>
    <w:rsid w:val="00061F01"/>
    <w:rsid w:val="0006492D"/>
    <w:rsid w:val="0007018F"/>
    <w:rsid w:val="00077924"/>
    <w:rsid w:val="00086429"/>
    <w:rsid w:val="0009741F"/>
    <w:rsid w:val="000A3188"/>
    <w:rsid w:val="000A63AB"/>
    <w:rsid w:val="000B1379"/>
    <w:rsid w:val="000B5843"/>
    <w:rsid w:val="000B5B27"/>
    <w:rsid w:val="000B6FCE"/>
    <w:rsid w:val="000C02FA"/>
    <w:rsid w:val="000C0F2F"/>
    <w:rsid w:val="000C5FE7"/>
    <w:rsid w:val="000D1202"/>
    <w:rsid w:val="000D79ED"/>
    <w:rsid w:val="000E2693"/>
    <w:rsid w:val="000F517D"/>
    <w:rsid w:val="000F7654"/>
    <w:rsid w:val="00100F61"/>
    <w:rsid w:val="00102F6A"/>
    <w:rsid w:val="001050D3"/>
    <w:rsid w:val="001055F3"/>
    <w:rsid w:val="001629BA"/>
    <w:rsid w:val="00167960"/>
    <w:rsid w:val="00183333"/>
    <w:rsid w:val="00183524"/>
    <w:rsid w:val="00191C38"/>
    <w:rsid w:val="00192109"/>
    <w:rsid w:val="00192B7A"/>
    <w:rsid w:val="00196EC9"/>
    <w:rsid w:val="001A30DF"/>
    <w:rsid w:val="001A4140"/>
    <w:rsid w:val="001A5CD7"/>
    <w:rsid w:val="001B0898"/>
    <w:rsid w:val="001B1411"/>
    <w:rsid w:val="001B3CC7"/>
    <w:rsid w:val="001C0F0F"/>
    <w:rsid w:val="001C4657"/>
    <w:rsid w:val="001C5838"/>
    <w:rsid w:val="001C7027"/>
    <w:rsid w:val="001E2D5B"/>
    <w:rsid w:val="001E5611"/>
    <w:rsid w:val="001F26CA"/>
    <w:rsid w:val="00200029"/>
    <w:rsid w:val="002031BC"/>
    <w:rsid w:val="00212B60"/>
    <w:rsid w:val="00215707"/>
    <w:rsid w:val="00216E0B"/>
    <w:rsid w:val="00216E7B"/>
    <w:rsid w:val="00230CD4"/>
    <w:rsid w:val="00231E19"/>
    <w:rsid w:val="00234335"/>
    <w:rsid w:val="00234F92"/>
    <w:rsid w:val="002357FC"/>
    <w:rsid w:val="0023794B"/>
    <w:rsid w:val="0024283B"/>
    <w:rsid w:val="00245F4F"/>
    <w:rsid w:val="002638F2"/>
    <w:rsid w:val="0027001E"/>
    <w:rsid w:val="002741E5"/>
    <w:rsid w:val="00275C2A"/>
    <w:rsid w:val="00276F01"/>
    <w:rsid w:val="002774AB"/>
    <w:rsid w:val="002830A4"/>
    <w:rsid w:val="00283B8A"/>
    <w:rsid w:val="00287A17"/>
    <w:rsid w:val="00297F87"/>
    <w:rsid w:val="002A0DE9"/>
    <w:rsid w:val="002A0EC7"/>
    <w:rsid w:val="002A2F47"/>
    <w:rsid w:val="002B66CA"/>
    <w:rsid w:val="002C1AA9"/>
    <w:rsid w:val="002C1AB6"/>
    <w:rsid w:val="002D09E0"/>
    <w:rsid w:val="002D1C31"/>
    <w:rsid w:val="002D1EFF"/>
    <w:rsid w:val="002E41BA"/>
    <w:rsid w:val="002E6E5B"/>
    <w:rsid w:val="002F04B0"/>
    <w:rsid w:val="003000A4"/>
    <w:rsid w:val="003106FB"/>
    <w:rsid w:val="00310C3A"/>
    <w:rsid w:val="00331509"/>
    <w:rsid w:val="003372D6"/>
    <w:rsid w:val="0034706B"/>
    <w:rsid w:val="00347B45"/>
    <w:rsid w:val="00357311"/>
    <w:rsid w:val="00357623"/>
    <w:rsid w:val="003636A8"/>
    <w:rsid w:val="003640F8"/>
    <w:rsid w:val="00373147"/>
    <w:rsid w:val="003779A2"/>
    <w:rsid w:val="00377DD6"/>
    <w:rsid w:val="0039378B"/>
    <w:rsid w:val="00394FF3"/>
    <w:rsid w:val="003A1E3C"/>
    <w:rsid w:val="003A6896"/>
    <w:rsid w:val="003C3914"/>
    <w:rsid w:val="003D0091"/>
    <w:rsid w:val="003D7292"/>
    <w:rsid w:val="003E053F"/>
    <w:rsid w:val="003E483D"/>
    <w:rsid w:val="003E52AC"/>
    <w:rsid w:val="003F0793"/>
    <w:rsid w:val="00400570"/>
    <w:rsid w:val="00400EF5"/>
    <w:rsid w:val="00404C6F"/>
    <w:rsid w:val="0041361F"/>
    <w:rsid w:val="00420F55"/>
    <w:rsid w:val="00427688"/>
    <w:rsid w:val="0043463E"/>
    <w:rsid w:val="00440886"/>
    <w:rsid w:val="0044106D"/>
    <w:rsid w:val="0044235C"/>
    <w:rsid w:val="00443F96"/>
    <w:rsid w:val="00450825"/>
    <w:rsid w:val="00452309"/>
    <w:rsid w:val="004578CC"/>
    <w:rsid w:val="00474486"/>
    <w:rsid w:val="00474AA1"/>
    <w:rsid w:val="00474E88"/>
    <w:rsid w:val="00481466"/>
    <w:rsid w:val="00497E44"/>
    <w:rsid w:val="004A38C2"/>
    <w:rsid w:val="004A5C66"/>
    <w:rsid w:val="004A61EA"/>
    <w:rsid w:val="004B1079"/>
    <w:rsid w:val="004B76F6"/>
    <w:rsid w:val="004B7BD4"/>
    <w:rsid w:val="004C7AAF"/>
    <w:rsid w:val="004D7D4A"/>
    <w:rsid w:val="004D7DBB"/>
    <w:rsid w:val="004E0A16"/>
    <w:rsid w:val="004E1081"/>
    <w:rsid w:val="004E745A"/>
    <w:rsid w:val="004F0022"/>
    <w:rsid w:val="004F11DA"/>
    <w:rsid w:val="004F2FE3"/>
    <w:rsid w:val="0050186A"/>
    <w:rsid w:val="00502084"/>
    <w:rsid w:val="0050337B"/>
    <w:rsid w:val="005102BC"/>
    <w:rsid w:val="00511FC5"/>
    <w:rsid w:val="00517A7A"/>
    <w:rsid w:val="00531274"/>
    <w:rsid w:val="00532137"/>
    <w:rsid w:val="00534341"/>
    <w:rsid w:val="005347BF"/>
    <w:rsid w:val="0054718F"/>
    <w:rsid w:val="00552B74"/>
    <w:rsid w:val="005534A8"/>
    <w:rsid w:val="00562032"/>
    <w:rsid w:val="00567B72"/>
    <w:rsid w:val="00567E80"/>
    <w:rsid w:val="00581181"/>
    <w:rsid w:val="00582877"/>
    <w:rsid w:val="00583F2E"/>
    <w:rsid w:val="005843EB"/>
    <w:rsid w:val="00591031"/>
    <w:rsid w:val="00591307"/>
    <w:rsid w:val="00593151"/>
    <w:rsid w:val="00594D60"/>
    <w:rsid w:val="005A266C"/>
    <w:rsid w:val="005B7ED9"/>
    <w:rsid w:val="005C4452"/>
    <w:rsid w:val="005C5031"/>
    <w:rsid w:val="005D05B8"/>
    <w:rsid w:val="005D2B38"/>
    <w:rsid w:val="005D652D"/>
    <w:rsid w:val="005D6C23"/>
    <w:rsid w:val="005F2D30"/>
    <w:rsid w:val="00601897"/>
    <w:rsid w:val="006023BE"/>
    <w:rsid w:val="006231E3"/>
    <w:rsid w:val="006258D4"/>
    <w:rsid w:val="0063260F"/>
    <w:rsid w:val="00641CB5"/>
    <w:rsid w:val="0065437A"/>
    <w:rsid w:val="00661BCC"/>
    <w:rsid w:val="0067131B"/>
    <w:rsid w:val="006722E8"/>
    <w:rsid w:val="00674111"/>
    <w:rsid w:val="00675C9C"/>
    <w:rsid w:val="00676099"/>
    <w:rsid w:val="006770DE"/>
    <w:rsid w:val="00680EF0"/>
    <w:rsid w:val="006854C4"/>
    <w:rsid w:val="006901B5"/>
    <w:rsid w:val="00691C99"/>
    <w:rsid w:val="00692D9E"/>
    <w:rsid w:val="006C4E99"/>
    <w:rsid w:val="006E7403"/>
    <w:rsid w:val="006F1119"/>
    <w:rsid w:val="007003D2"/>
    <w:rsid w:val="00702936"/>
    <w:rsid w:val="007073D1"/>
    <w:rsid w:val="00724E72"/>
    <w:rsid w:val="00732FA5"/>
    <w:rsid w:val="00733D68"/>
    <w:rsid w:val="00740CD5"/>
    <w:rsid w:val="00750C7E"/>
    <w:rsid w:val="00777349"/>
    <w:rsid w:val="007807E7"/>
    <w:rsid w:val="007851D8"/>
    <w:rsid w:val="007855E3"/>
    <w:rsid w:val="007C0BFE"/>
    <w:rsid w:val="007D3C50"/>
    <w:rsid w:val="007D50F1"/>
    <w:rsid w:val="007E5760"/>
    <w:rsid w:val="007F03EC"/>
    <w:rsid w:val="007F46AF"/>
    <w:rsid w:val="007F49A7"/>
    <w:rsid w:val="00804D12"/>
    <w:rsid w:val="008058BE"/>
    <w:rsid w:val="00805972"/>
    <w:rsid w:val="008161BC"/>
    <w:rsid w:val="008250CF"/>
    <w:rsid w:val="008309B0"/>
    <w:rsid w:val="00832AA1"/>
    <w:rsid w:val="008409B1"/>
    <w:rsid w:val="00841743"/>
    <w:rsid w:val="00841984"/>
    <w:rsid w:val="00847BDD"/>
    <w:rsid w:val="0085130D"/>
    <w:rsid w:val="00857FD3"/>
    <w:rsid w:val="008635AA"/>
    <w:rsid w:val="0087113E"/>
    <w:rsid w:val="008752DE"/>
    <w:rsid w:val="00877B1E"/>
    <w:rsid w:val="00882F91"/>
    <w:rsid w:val="00884648"/>
    <w:rsid w:val="008864A1"/>
    <w:rsid w:val="00890A74"/>
    <w:rsid w:val="0089372A"/>
    <w:rsid w:val="00896AD5"/>
    <w:rsid w:val="008A220A"/>
    <w:rsid w:val="008A68C7"/>
    <w:rsid w:val="008B1725"/>
    <w:rsid w:val="008B3A86"/>
    <w:rsid w:val="008D1652"/>
    <w:rsid w:val="008D2081"/>
    <w:rsid w:val="008E1CB5"/>
    <w:rsid w:val="008E37CD"/>
    <w:rsid w:val="008E63AE"/>
    <w:rsid w:val="008E644C"/>
    <w:rsid w:val="008F572D"/>
    <w:rsid w:val="00902CCF"/>
    <w:rsid w:val="00913194"/>
    <w:rsid w:val="00921EF2"/>
    <w:rsid w:val="00930460"/>
    <w:rsid w:val="009461AD"/>
    <w:rsid w:val="0094670D"/>
    <w:rsid w:val="009557C0"/>
    <w:rsid w:val="009571BC"/>
    <w:rsid w:val="00961561"/>
    <w:rsid w:val="009616EF"/>
    <w:rsid w:val="0097696F"/>
    <w:rsid w:val="009818F5"/>
    <w:rsid w:val="0098742D"/>
    <w:rsid w:val="00987EE5"/>
    <w:rsid w:val="0099014D"/>
    <w:rsid w:val="009953F3"/>
    <w:rsid w:val="009A016C"/>
    <w:rsid w:val="009A240C"/>
    <w:rsid w:val="009A2707"/>
    <w:rsid w:val="009B1C64"/>
    <w:rsid w:val="009C3FA5"/>
    <w:rsid w:val="009C4EC9"/>
    <w:rsid w:val="009C50A6"/>
    <w:rsid w:val="009C50C1"/>
    <w:rsid w:val="009D0829"/>
    <w:rsid w:val="009D2478"/>
    <w:rsid w:val="009E15C5"/>
    <w:rsid w:val="009E2494"/>
    <w:rsid w:val="009E2DD3"/>
    <w:rsid w:val="009E6CB0"/>
    <w:rsid w:val="009F518E"/>
    <w:rsid w:val="009F5AFD"/>
    <w:rsid w:val="009F679A"/>
    <w:rsid w:val="00A00903"/>
    <w:rsid w:val="00A05D8E"/>
    <w:rsid w:val="00A1549F"/>
    <w:rsid w:val="00A22B23"/>
    <w:rsid w:val="00A264EA"/>
    <w:rsid w:val="00A34F50"/>
    <w:rsid w:val="00A34FF6"/>
    <w:rsid w:val="00A35CF3"/>
    <w:rsid w:val="00A376F0"/>
    <w:rsid w:val="00A47884"/>
    <w:rsid w:val="00A70929"/>
    <w:rsid w:val="00A70FF8"/>
    <w:rsid w:val="00A9244A"/>
    <w:rsid w:val="00AA22D8"/>
    <w:rsid w:val="00AA3712"/>
    <w:rsid w:val="00AA445A"/>
    <w:rsid w:val="00AB3FB9"/>
    <w:rsid w:val="00AC01AA"/>
    <w:rsid w:val="00AC208C"/>
    <w:rsid w:val="00AC52DF"/>
    <w:rsid w:val="00AC6807"/>
    <w:rsid w:val="00AD0A2F"/>
    <w:rsid w:val="00AE4491"/>
    <w:rsid w:val="00AF09BF"/>
    <w:rsid w:val="00AF6B37"/>
    <w:rsid w:val="00B22771"/>
    <w:rsid w:val="00B24B8C"/>
    <w:rsid w:val="00B422C3"/>
    <w:rsid w:val="00B450ED"/>
    <w:rsid w:val="00B46DCB"/>
    <w:rsid w:val="00B512FA"/>
    <w:rsid w:val="00B8486F"/>
    <w:rsid w:val="00B92787"/>
    <w:rsid w:val="00BB001D"/>
    <w:rsid w:val="00BB2137"/>
    <w:rsid w:val="00BB2F8F"/>
    <w:rsid w:val="00BC29D4"/>
    <w:rsid w:val="00BD37D8"/>
    <w:rsid w:val="00BF2469"/>
    <w:rsid w:val="00BF4473"/>
    <w:rsid w:val="00C0191D"/>
    <w:rsid w:val="00C06DEF"/>
    <w:rsid w:val="00C20D26"/>
    <w:rsid w:val="00C2148D"/>
    <w:rsid w:val="00C218B6"/>
    <w:rsid w:val="00C47516"/>
    <w:rsid w:val="00C47D4C"/>
    <w:rsid w:val="00C52D9E"/>
    <w:rsid w:val="00C57E1B"/>
    <w:rsid w:val="00C63879"/>
    <w:rsid w:val="00C63CB0"/>
    <w:rsid w:val="00C64197"/>
    <w:rsid w:val="00C77164"/>
    <w:rsid w:val="00C80188"/>
    <w:rsid w:val="00C8109F"/>
    <w:rsid w:val="00C83F25"/>
    <w:rsid w:val="00C861DB"/>
    <w:rsid w:val="00C94CDB"/>
    <w:rsid w:val="00C94D72"/>
    <w:rsid w:val="00CA3704"/>
    <w:rsid w:val="00CA7310"/>
    <w:rsid w:val="00CA7E54"/>
    <w:rsid w:val="00CB080B"/>
    <w:rsid w:val="00CB1C6F"/>
    <w:rsid w:val="00CC0D70"/>
    <w:rsid w:val="00CC1DE4"/>
    <w:rsid w:val="00CC7499"/>
    <w:rsid w:val="00CD161A"/>
    <w:rsid w:val="00CD1A2F"/>
    <w:rsid w:val="00CE01C1"/>
    <w:rsid w:val="00CE36F4"/>
    <w:rsid w:val="00CE62C1"/>
    <w:rsid w:val="00D002DF"/>
    <w:rsid w:val="00D007A3"/>
    <w:rsid w:val="00D01CC2"/>
    <w:rsid w:val="00D203B5"/>
    <w:rsid w:val="00D23B63"/>
    <w:rsid w:val="00D24607"/>
    <w:rsid w:val="00D343B3"/>
    <w:rsid w:val="00D407CB"/>
    <w:rsid w:val="00D50E78"/>
    <w:rsid w:val="00D5634A"/>
    <w:rsid w:val="00D6320E"/>
    <w:rsid w:val="00D83332"/>
    <w:rsid w:val="00D83FA0"/>
    <w:rsid w:val="00D90B14"/>
    <w:rsid w:val="00D97D0F"/>
    <w:rsid w:val="00DA5FF3"/>
    <w:rsid w:val="00DD0AF6"/>
    <w:rsid w:val="00DD3EC0"/>
    <w:rsid w:val="00DD5217"/>
    <w:rsid w:val="00DD6020"/>
    <w:rsid w:val="00DE23EA"/>
    <w:rsid w:val="00DF2DAC"/>
    <w:rsid w:val="00DF30CF"/>
    <w:rsid w:val="00DF618D"/>
    <w:rsid w:val="00E0158D"/>
    <w:rsid w:val="00E02A03"/>
    <w:rsid w:val="00E06BC4"/>
    <w:rsid w:val="00E07BC2"/>
    <w:rsid w:val="00E2329B"/>
    <w:rsid w:val="00E252BD"/>
    <w:rsid w:val="00E315B0"/>
    <w:rsid w:val="00E464F1"/>
    <w:rsid w:val="00E52F96"/>
    <w:rsid w:val="00E53CB5"/>
    <w:rsid w:val="00E56424"/>
    <w:rsid w:val="00E61A70"/>
    <w:rsid w:val="00E74E9E"/>
    <w:rsid w:val="00E7556C"/>
    <w:rsid w:val="00E77A19"/>
    <w:rsid w:val="00E811DC"/>
    <w:rsid w:val="00E86B04"/>
    <w:rsid w:val="00E926E2"/>
    <w:rsid w:val="00E95501"/>
    <w:rsid w:val="00EA3580"/>
    <w:rsid w:val="00EA3A5A"/>
    <w:rsid w:val="00EB28E6"/>
    <w:rsid w:val="00EB3C3D"/>
    <w:rsid w:val="00ED0943"/>
    <w:rsid w:val="00ED4E21"/>
    <w:rsid w:val="00ED5E73"/>
    <w:rsid w:val="00EE4228"/>
    <w:rsid w:val="00EF4AD7"/>
    <w:rsid w:val="00F02142"/>
    <w:rsid w:val="00F10813"/>
    <w:rsid w:val="00F128E1"/>
    <w:rsid w:val="00F13FF2"/>
    <w:rsid w:val="00F215AA"/>
    <w:rsid w:val="00F24CE2"/>
    <w:rsid w:val="00F257DD"/>
    <w:rsid w:val="00F30138"/>
    <w:rsid w:val="00F34EA6"/>
    <w:rsid w:val="00F444D4"/>
    <w:rsid w:val="00F44845"/>
    <w:rsid w:val="00F47A3E"/>
    <w:rsid w:val="00F5463F"/>
    <w:rsid w:val="00F65751"/>
    <w:rsid w:val="00F75BB3"/>
    <w:rsid w:val="00F76A92"/>
    <w:rsid w:val="00F805F6"/>
    <w:rsid w:val="00F81824"/>
    <w:rsid w:val="00F93B8C"/>
    <w:rsid w:val="00F94548"/>
    <w:rsid w:val="00FA2CF5"/>
    <w:rsid w:val="00FA2D3C"/>
    <w:rsid w:val="00FB10AA"/>
    <w:rsid w:val="00FB34CC"/>
    <w:rsid w:val="00FB60C5"/>
    <w:rsid w:val="00FB7B18"/>
    <w:rsid w:val="00FC1C49"/>
    <w:rsid w:val="00FC5B2D"/>
    <w:rsid w:val="00FD2DDD"/>
    <w:rsid w:val="00FD514A"/>
    <w:rsid w:val="00FF31B4"/>
    <w:rsid w:val="00FF3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CE53"/>
  <w15:chartTrackingRefBased/>
  <w15:docId w15:val="{80CAFBBF-405D-1249-8E8A-FC8113F3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D26"/>
    <w:rPr>
      <w:rFonts w:ascii="Times New Roman" w:hAnsi="Times New Roman"/>
    </w:rPr>
  </w:style>
  <w:style w:type="paragraph" w:styleId="Heading1">
    <w:name w:val="heading 1"/>
    <w:basedOn w:val="Normal"/>
    <w:next w:val="Normal"/>
    <w:link w:val="Heading1Char"/>
    <w:uiPriority w:val="9"/>
    <w:qFormat/>
    <w:rsid w:val="009571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DB"/>
    <w:rPr>
      <w:sz w:val="20"/>
      <w:szCs w:val="20"/>
    </w:rPr>
  </w:style>
  <w:style w:type="character" w:customStyle="1" w:styleId="EndnoteTextChar">
    <w:name w:val="Endnote Text Char"/>
    <w:basedOn w:val="DefaultParagraphFont"/>
    <w:link w:val="EndnoteText"/>
    <w:uiPriority w:val="99"/>
    <w:semiHidden/>
    <w:rsid w:val="00C861DB"/>
    <w:rPr>
      <w:sz w:val="20"/>
      <w:szCs w:val="20"/>
    </w:rPr>
  </w:style>
  <w:style w:type="character" w:styleId="EndnoteReference">
    <w:name w:val="endnote reference"/>
    <w:basedOn w:val="DefaultParagraphFont"/>
    <w:uiPriority w:val="99"/>
    <w:semiHidden/>
    <w:unhideWhenUsed/>
    <w:rsid w:val="00C861DB"/>
    <w:rPr>
      <w:vertAlign w:val="superscript"/>
    </w:rPr>
  </w:style>
  <w:style w:type="paragraph" w:styleId="ListParagraph">
    <w:name w:val="List Paragraph"/>
    <w:basedOn w:val="Normal"/>
    <w:uiPriority w:val="34"/>
    <w:qFormat/>
    <w:rsid w:val="00593151"/>
    <w:pPr>
      <w:ind w:left="720"/>
      <w:contextualSpacing/>
    </w:pPr>
  </w:style>
  <w:style w:type="character" w:styleId="PlaceholderText">
    <w:name w:val="Placeholder Text"/>
    <w:basedOn w:val="DefaultParagraphFont"/>
    <w:uiPriority w:val="99"/>
    <w:semiHidden/>
    <w:rsid w:val="009571BC"/>
    <w:rPr>
      <w:color w:val="808080"/>
    </w:rPr>
  </w:style>
  <w:style w:type="character" w:customStyle="1" w:styleId="Heading1Char">
    <w:name w:val="Heading 1 Char"/>
    <w:basedOn w:val="DefaultParagraphFont"/>
    <w:link w:val="Heading1"/>
    <w:uiPriority w:val="9"/>
    <w:rsid w:val="009571B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71BC"/>
  </w:style>
  <w:style w:type="table" w:styleId="TableGrid">
    <w:name w:val="Table Grid"/>
    <w:basedOn w:val="TableNormal"/>
    <w:uiPriority w:val="39"/>
    <w:rsid w:val="00102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C99"/>
    <w:rPr>
      <w:color w:val="0563C1" w:themeColor="hyperlink"/>
      <w:u w:val="single"/>
    </w:rPr>
  </w:style>
  <w:style w:type="character" w:styleId="UnresolvedMention">
    <w:name w:val="Unresolved Mention"/>
    <w:basedOn w:val="DefaultParagraphFont"/>
    <w:uiPriority w:val="99"/>
    <w:semiHidden/>
    <w:unhideWhenUsed/>
    <w:rsid w:val="00691C99"/>
    <w:rPr>
      <w:color w:val="605E5C"/>
      <w:shd w:val="clear" w:color="auto" w:fill="E1DFDD"/>
    </w:rPr>
  </w:style>
  <w:style w:type="character" w:styleId="FollowedHyperlink">
    <w:name w:val="FollowedHyperlink"/>
    <w:basedOn w:val="DefaultParagraphFont"/>
    <w:uiPriority w:val="99"/>
    <w:semiHidden/>
    <w:unhideWhenUsed/>
    <w:rsid w:val="0098742D"/>
    <w:rPr>
      <w:color w:val="954F72" w:themeColor="followedHyperlink"/>
      <w:u w:val="single"/>
    </w:rPr>
  </w:style>
  <w:style w:type="table" w:styleId="TableGridLight">
    <w:name w:val="Grid Table Light"/>
    <w:basedOn w:val="TableNormal"/>
    <w:uiPriority w:val="40"/>
    <w:rsid w:val="00857F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7F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7F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7F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AC6807"/>
  </w:style>
  <w:style w:type="character" w:styleId="LineNumber">
    <w:name w:val="line number"/>
    <w:basedOn w:val="DefaultParagraphFont"/>
    <w:uiPriority w:val="99"/>
    <w:semiHidden/>
    <w:unhideWhenUsed/>
    <w:rsid w:val="00C20D26"/>
  </w:style>
  <w:style w:type="paragraph" w:styleId="Revision">
    <w:name w:val="Revision"/>
    <w:hidden/>
    <w:uiPriority w:val="99"/>
    <w:semiHidden/>
    <w:rsid w:val="00534341"/>
    <w:rPr>
      <w:rFonts w:ascii="Times New Roman" w:hAnsi="Times New Roman"/>
    </w:rPr>
  </w:style>
  <w:style w:type="character" w:styleId="CommentReference">
    <w:name w:val="annotation reference"/>
    <w:basedOn w:val="DefaultParagraphFont"/>
    <w:uiPriority w:val="99"/>
    <w:semiHidden/>
    <w:unhideWhenUsed/>
    <w:rsid w:val="00534341"/>
    <w:rPr>
      <w:sz w:val="16"/>
      <w:szCs w:val="16"/>
    </w:rPr>
  </w:style>
  <w:style w:type="paragraph" w:styleId="CommentText">
    <w:name w:val="annotation text"/>
    <w:basedOn w:val="Normal"/>
    <w:link w:val="CommentTextChar"/>
    <w:uiPriority w:val="99"/>
    <w:unhideWhenUsed/>
    <w:rsid w:val="00534341"/>
    <w:rPr>
      <w:sz w:val="20"/>
      <w:szCs w:val="20"/>
    </w:rPr>
  </w:style>
  <w:style w:type="character" w:customStyle="1" w:styleId="CommentTextChar">
    <w:name w:val="Comment Text Char"/>
    <w:basedOn w:val="DefaultParagraphFont"/>
    <w:link w:val="CommentText"/>
    <w:uiPriority w:val="99"/>
    <w:rsid w:val="005343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34341"/>
    <w:rPr>
      <w:b/>
      <w:bCs/>
    </w:rPr>
  </w:style>
  <w:style w:type="character" w:customStyle="1" w:styleId="CommentSubjectChar">
    <w:name w:val="Comment Subject Char"/>
    <w:basedOn w:val="CommentTextChar"/>
    <w:link w:val="CommentSubject"/>
    <w:uiPriority w:val="99"/>
    <w:semiHidden/>
    <w:rsid w:val="00534341"/>
    <w:rPr>
      <w:rFonts w:ascii="Times New Roman" w:hAnsi="Times New Roman"/>
      <w:b/>
      <w:bCs/>
      <w:sz w:val="20"/>
      <w:szCs w:val="20"/>
    </w:rPr>
  </w:style>
  <w:style w:type="paragraph" w:styleId="Header">
    <w:name w:val="header"/>
    <w:basedOn w:val="Normal"/>
    <w:link w:val="HeaderChar"/>
    <w:uiPriority w:val="99"/>
    <w:unhideWhenUsed/>
    <w:rsid w:val="00077924"/>
    <w:pPr>
      <w:tabs>
        <w:tab w:val="center" w:pos="4680"/>
        <w:tab w:val="right" w:pos="9360"/>
      </w:tabs>
    </w:pPr>
  </w:style>
  <w:style w:type="character" w:customStyle="1" w:styleId="HeaderChar">
    <w:name w:val="Header Char"/>
    <w:basedOn w:val="DefaultParagraphFont"/>
    <w:link w:val="Header"/>
    <w:uiPriority w:val="99"/>
    <w:rsid w:val="00077924"/>
    <w:rPr>
      <w:rFonts w:ascii="Times New Roman" w:hAnsi="Times New Roman"/>
    </w:rPr>
  </w:style>
  <w:style w:type="paragraph" w:styleId="Footer">
    <w:name w:val="footer"/>
    <w:basedOn w:val="Normal"/>
    <w:link w:val="FooterChar"/>
    <w:uiPriority w:val="99"/>
    <w:unhideWhenUsed/>
    <w:rsid w:val="00077924"/>
    <w:pPr>
      <w:tabs>
        <w:tab w:val="center" w:pos="4680"/>
        <w:tab w:val="right" w:pos="9360"/>
      </w:tabs>
    </w:pPr>
  </w:style>
  <w:style w:type="character" w:customStyle="1" w:styleId="FooterChar">
    <w:name w:val="Footer Char"/>
    <w:basedOn w:val="DefaultParagraphFont"/>
    <w:link w:val="Footer"/>
    <w:uiPriority w:val="99"/>
    <w:rsid w:val="00077924"/>
    <w:rPr>
      <w:rFonts w:ascii="Times New Roman" w:hAnsi="Times New Roman"/>
    </w:rPr>
  </w:style>
  <w:style w:type="paragraph" w:styleId="BalloonText">
    <w:name w:val="Balloon Text"/>
    <w:basedOn w:val="Normal"/>
    <w:link w:val="BalloonTextChar"/>
    <w:uiPriority w:val="99"/>
    <w:semiHidden/>
    <w:unhideWhenUsed/>
    <w:rsid w:val="005D652D"/>
    <w:rPr>
      <w:rFonts w:cs="Times New Roman"/>
      <w:sz w:val="18"/>
      <w:szCs w:val="18"/>
    </w:rPr>
  </w:style>
  <w:style w:type="character" w:customStyle="1" w:styleId="BalloonTextChar">
    <w:name w:val="Balloon Text Char"/>
    <w:basedOn w:val="DefaultParagraphFont"/>
    <w:link w:val="BalloonText"/>
    <w:uiPriority w:val="99"/>
    <w:semiHidden/>
    <w:rsid w:val="005D65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67">
      <w:bodyDiv w:val="1"/>
      <w:marLeft w:val="0"/>
      <w:marRight w:val="0"/>
      <w:marTop w:val="0"/>
      <w:marBottom w:val="0"/>
      <w:divBdr>
        <w:top w:val="none" w:sz="0" w:space="0" w:color="auto"/>
        <w:left w:val="none" w:sz="0" w:space="0" w:color="auto"/>
        <w:bottom w:val="none" w:sz="0" w:space="0" w:color="auto"/>
        <w:right w:val="none" w:sz="0" w:space="0" w:color="auto"/>
      </w:divBdr>
    </w:div>
    <w:div w:id="5791438">
      <w:bodyDiv w:val="1"/>
      <w:marLeft w:val="0"/>
      <w:marRight w:val="0"/>
      <w:marTop w:val="0"/>
      <w:marBottom w:val="0"/>
      <w:divBdr>
        <w:top w:val="none" w:sz="0" w:space="0" w:color="auto"/>
        <w:left w:val="none" w:sz="0" w:space="0" w:color="auto"/>
        <w:bottom w:val="none" w:sz="0" w:space="0" w:color="auto"/>
        <w:right w:val="none" w:sz="0" w:space="0" w:color="auto"/>
      </w:divBdr>
    </w:div>
    <w:div w:id="5833571">
      <w:bodyDiv w:val="1"/>
      <w:marLeft w:val="0"/>
      <w:marRight w:val="0"/>
      <w:marTop w:val="0"/>
      <w:marBottom w:val="0"/>
      <w:divBdr>
        <w:top w:val="none" w:sz="0" w:space="0" w:color="auto"/>
        <w:left w:val="none" w:sz="0" w:space="0" w:color="auto"/>
        <w:bottom w:val="none" w:sz="0" w:space="0" w:color="auto"/>
        <w:right w:val="none" w:sz="0" w:space="0" w:color="auto"/>
      </w:divBdr>
    </w:div>
    <w:div w:id="10685069">
      <w:bodyDiv w:val="1"/>
      <w:marLeft w:val="0"/>
      <w:marRight w:val="0"/>
      <w:marTop w:val="0"/>
      <w:marBottom w:val="0"/>
      <w:divBdr>
        <w:top w:val="none" w:sz="0" w:space="0" w:color="auto"/>
        <w:left w:val="none" w:sz="0" w:space="0" w:color="auto"/>
        <w:bottom w:val="none" w:sz="0" w:space="0" w:color="auto"/>
        <w:right w:val="none" w:sz="0" w:space="0" w:color="auto"/>
      </w:divBdr>
    </w:div>
    <w:div w:id="28339230">
      <w:bodyDiv w:val="1"/>
      <w:marLeft w:val="0"/>
      <w:marRight w:val="0"/>
      <w:marTop w:val="0"/>
      <w:marBottom w:val="0"/>
      <w:divBdr>
        <w:top w:val="none" w:sz="0" w:space="0" w:color="auto"/>
        <w:left w:val="none" w:sz="0" w:space="0" w:color="auto"/>
        <w:bottom w:val="none" w:sz="0" w:space="0" w:color="auto"/>
        <w:right w:val="none" w:sz="0" w:space="0" w:color="auto"/>
      </w:divBdr>
    </w:div>
    <w:div w:id="41710312">
      <w:bodyDiv w:val="1"/>
      <w:marLeft w:val="0"/>
      <w:marRight w:val="0"/>
      <w:marTop w:val="0"/>
      <w:marBottom w:val="0"/>
      <w:divBdr>
        <w:top w:val="none" w:sz="0" w:space="0" w:color="auto"/>
        <w:left w:val="none" w:sz="0" w:space="0" w:color="auto"/>
        <w:bottom w:val="none" w:sz="0" w:space="0" w:color="auto"/>
        <w:right w:val="none" w:sz="0" w:space="0" w:color="auto"/>
      </w:divBdr>
    </w:div>
    <w:div w:id="61374065">
      <w:bodyDiv w:val="1"/>
      <w:marLeft w:val="0"/>
      <w:marRight w:val="0"/>
      <w:marTop w:val="0"/>
      <w:marBottom w:val="0"/>
      <w:divBdr>
        <w:top w:val="none" w:sz="0" w:space="0" w:color="auto"/>
        <w:left w:val="none" w:sz="0" w:space="0" w:color="auto"/>
        <w:bottom w:val="none" w:sz="0" w:space="0" w:color="auto"/>
        <w:right w:val="none" w:sz="0" w:space="0" w:color="auto"/>
      </w:divBdr>
    </w:div>
    <w:div w:id="64298847">
      <w:bodyDiv w:val="1"/>
      <w:marLeft w:val="0"/>
      <w:marRight w:val="0"/>
      <w:marTop w:val="0"/>
      <w:marBottom w:val="0"/>
      <w:divBdr>
        <w:top w:val="none" w:sz="0" w:space="0" w:color="auto"/>
        <w:left w:val="none" w:sz="0" w:space="0" w:color="auto"/>
        <w:bottom w:val="none" w:sz="0" w:space="0" w:color="auto"/>
        <w:right w:val="none" w:sz="0" w:space="0" w:color="auto"/>
      </w:divBdr>
    </w:div>
    <w:div w:id="89128979">
      <w:bodyDiv w:val="1"/>
      <w:marLeft w:val="0"/>
      <w:marRight w:val="0"/>
      <w:marTop w:val="0"/>
      <w:marBottom w:val="0"/>
      <w:divBdr>
        <w:top w:val="none" w:sz="0" w:space="0" w:color="auto"/>
        <w:left w:val="none" w:sz="0" w:space="0" w:color="auto"/>
        <w:bottom w:val="none" w:sz="0" w:space="0" w:color="auto"/>
        <w:right w:val="none" w:sz="0" w:space="0" w:color="auto"/>
      </w:divBdr>
    </w:div>
    <w:div w:id="90518108">
      <w:bodyDiv w:val="1"/>
      <w:marLeft w:val="0"/>
      <w:marRight w:val="0"/>
      <w:marTop w:val="0"/>
      <w:marBottom w:val="0"/>
      <w:divBdr>
        <w:top w:val="none" w:sz="0" w:space="0" w:color="auto"/>
        <w:left w:val="none" w:sz="0" w:space="0" w:color="auto"/>
        <w:bottom w:val="none" w:sz="0" w:space="0" w:color="auto"/>
        <w:right w:val="none" w:sz="0" w:space="0" w:color="auto"/>
      </w:divBdr>
    </w:div>
    <w:div w:id="127363428">
      <w:bodyDiv w:val="1"/>
      <w:marLeft w:val="0"/>
      <w:marRight w:val="0"/>
      <w:marTop w:val="0"/>
      <w:marBottom w:val="0"/>
      <w:divBdr>
        <w:top w:val="none" w:sz="0" w:space="0" w:color="auto"/>
        <w:left w:val="none" w:sz="0" w:space="0" w:color="auto"/>
        <w:bottom w:val="none" w:sz="0" w:space="0" w:color="auto"/>
        <w:right w:val="none" w:sz="0" w:space="0" w:color="auto"/>
      </w:divBdr>
    </w:div>
    <w:div w:id="137459876">
      <w:bodyDiv w:val="1"/>
      <w:marLeft w:val="0"/>
      <w:marRight w:val="0"/>
      <w:marTop w:val="0"/>
      <w:marBottom w:val="0"/>
      <w:divBdr>
        <w:top w:val="none" w:sz="0" w:space="0" w:color="auto"/>
        <w:left w:val="none" w:sz="0" w:space="0" w:color="auto"/>
        <w:bottom w:val="none" w:sz="0" w:space="0" w:color="auto"/>
        <w:right w:val="none" w:sz="0" w:space="0" w:color="auto"/>
      </w:divBdr>
    </w:div>
    <w:div w:id="147552297">
      <w:bodyDiv w:val="1"/>
      <w:marLeft w:val="0"/>
      <w:marRight w:val="0"/>
      <w:marTop w:val="0"/>
      <w:marBottom w:val="0"/>
      <w:divBdr>
        <w:top w:val="none" w:sz="0" w:space="0" w:color="auto"/>
        <w:left w:val="none" w:sz="0" w:space="0" w:color="auto"/>
        <w:bottom w:val="none" w:sz="0" w:space="0" w:color="auto"/>
        <w:right w:val="none" w:sz="0" w:space="0" w:color="auto"/>
      </w:divBdr>
    </w:div>
    <w:div w:id="150603407">
      <w:bodyDiv w:val="1"/>
      <w:marLeft w:val="0"/>
      <w:marRight w:val="0"/>
      <w:marTop w:val="0"/>
      <w:marBottom w:val="0"/>
      <w:divBdr>
        <w:top w:val="none" w:sz="0" w:space="0" w:color="auto"/>
        <w:left w:val="none" w:sz="0" w:space="0" w:color="auto"/>
        <w:bottom w:val="none" w:sz="0" w:space="0" w:color="auto"/>
        <w:right w:val="none" w:sz="0" w:space="0" w:color="auto"/>
      </w:divBdr>
    </w:div>
    <w:div w:id="151067032">
      <w:bodyDiv w:val="1"/>
      <w:marLeft w:val="0"/>
      <w:marRight w:val="0"/>
      <w:marTop w:val="0"/>
      <w:marBottom w:val="0"/>
      <w:divBdr>
        <w:top w:val="none" w:sz="0" w:space="0" w:color="auto"/>
        <w:left w:val="none" w:sz="0" w:space="0" w:color="auto"/>
        <w:bottom w:val="none" w:sz="0" w:space="0" w:color="auto"/>
        <w:right w:val="none" w:sz="0" w:space="0" w:color="auto"/>
      </w:divBdr>
    </w:div>
    <w:div w:id="152647362">
      <w:bodyDiv w:val="1"/>
      <w:marLeft w:val="0"/>
      <w:marRight w:val="0"/>
      <w:marTop w:val="0"/>
      <w:marBottom w:val="0"/>
      <w:divBdr>
        <w:top w:val="none" w:sz="0" w:space="0" w:color="auto"/>
        <w:left w:val="none" w:sz="0" w:space="0" w:color="auto"/>
        <w:bottom w:val="none" w:sz="0" w:space="0" w:color="auto"/>
        <w:right w:val="none" w:sz="0" w:space="0" w:color="auto"/>
      </w:divBdr>
    </w:div>
    <w:div w:id="163983063">
      <w:bodyDiv w:val="1"/>
      <w:marLeft w:val="0"/>
      <w:marRight w:val="0"/>
      <w:marTop w:val="0"/>
      <w:marBottom w:val="0"/>
      <w:divBdr>
        <w:top w:val="none" w:sz="0" w:space="0" w:color="auto"/>
        <w:left w:val="none" w:sz="0" w:space="0" w:color="auto"/>
        <w:bottom w:val="none" w:sz="0" w:space="0" w:color="auto"/>
        <w:right w:val="none" w:sz="0" w:space="0" w:color="auto"/>
      </w:divBdr>
    </w:div>
    <w:div w:id="193813691">
      <w:bodyDiv w:val="1"/>
      <w:marLeft w:val="0"/>
      <w:marRight w:val="0"/>
      <w:marTop w:val="0"/>
      <w:marBottom w:val="0"/>
      <w:divBdr>
        <w:top w:val="none" w:sz="0" w:space="0" w:color="auto"/>
        <w:left w:val="none" w:sz="0" w:space="0" w:color="auto"/>
        <w:bottom w:val="none" w:sz="0" w:space="0" w:color="auto"/>
        <w:right w:val="none" w:sz="0" w:space="0" w:color="auto"/>
      </w:divBdr>
    </w:div>
    <w:div w:id="205215005">
      <w:bodyDiv w:val="1"/>
      <w:marLeft w:val="0"/>
      <w:marRight w:val="0"/>
      <w:marTop w:val="0"/>
      <w:marBottom w:val="0"/>
      <w:divBdr>
        <w:top w:val="none" w:sz="0" w:space="0" w:color="auto"/>
        <w:left w:val="none" w:sz="0" w:space="0" w:color="auto"/>
        <w:bottom w:val="none" w:sz="0" w:space="0" w:color="auto"/>
        <w:right w:val="none" w:sz="0" w:space="0" w:color="auto"/>
      </w:divBdr>
    </w:div>
    <w:div w:id="205921414">
      <w:bodyDiv w:val="1"/>
      <w:marLeft w:val="0"/>
      <w:marRight w:val="0"/>
      <w:marTop w:val="0"/>
      <w:marBottom w:val="0"/>
      <w:divBdr>
        <w:top w:val="none" w:sz="0" w:space="0" w:color="auto"/>
        <w:left w:val="none" w:sz="0" w:space="0" w:color="auto"/>
        <w:bottom w:val="none" w:sz="0" w:space="0" w:color="auto"/>
        <w:right w:val="none" w:sz="0" w:space="0" w:color="auto"/>
      </w:divBdr>
    </w:div>
    <w:div w:id="230968301">
      <w:bodyDiv w:val="1"/>
      <w:marLeft w:val="0"/>
      <w:marRight w:val="0"/>
      <w:marTop w:val="0"/>
      <w:marBottom w:val="0"/>
      <w:divBdr>
        <w:top w:val="none" w:sz="0" w:space="0" w:color="auto"/>
        <w:left w:val="none" w:sz="0" w:space="0" w:color="auto"/>
        <w:bottom w:val="none" w:sz="0" w:space="0" w:color="auto"/>
        <w:right w:val="none" w:sz="0" w:space="0" w:color="auto"/>
      </w:divBdr>
    </w:div>
    <w:div w:id="243801631">
      <w:bodyDiv w:val="1"/>
      <w:marLeft w:val="0"/>
      <w:marRight w:val="0"/>
      <w:marTop w:val="0"/>
      <w:marBottom w:val="0"/>
      <w:divBdr>
        <w:top w:val="none" w:sz="0" w:space="0" w:color="auto"/>
        <w:left w:val="none" w:sz="0" w:space="0" w:color="auto"/>
        <w:bottom w:val="none" w:sz="0" w:space="0" w:color="auto"/>
        <w:right w:val="none" w:sz="0" w:space="0" w:color="auto"/>
      </w:divBdr>
    </w:div>
    <w:div w:id="258566497">
      <w:bodyDiv w:val="1"/>
      <w:marLeft w:val="0"/>
      <w:marRight w:val="0"/>
      <w:marTop w:val="0"/>
      <w:marBottom w:val="0"/>
      <w:divBdr>
        <w:top w:val="none" w:sz="0" w:space="0" w:color="auto"/>
        <w:left w:val="none" w:sz="0" w:space="0" w:color="auto"/>
        <w:bottom w:val="none" w:sz="0" w:space="0" w:color="auto"/>
        <w:right w:val="none" w:sz="0" w:space="0" w:color="auto"/>
      </w:divBdr>
    </w:div>
    <w:div w:id="263655737">
      <w:bodyDiv w:val="1"/>
      <w:marLeft w:val="0"/>
      <w:marRight w:val="0"/>
      <w:marTop w:val="0"/>
      <w:marBottom w:val="0"/>
      <w:divBdr>
        <w:top w:val="none" w:sz="0" w:space="0" w:color="auto"/>
        <w:left w:val="none" w:sz="0" w:space="0" w:color="auto"/>
        <w:bottom w:val="none" w:sz="0" w:space="0" w:color="auto"/>
        <w:right w:val="none" w:sz="0" w:space="0" w:color="auto"/>
      </w:divBdr>
    </w:div>
    <w:div w:id="284124718">
      <w:bodyDiv w:val="1"/>
      <w:marLeft w:val="0"/>
      <w:marRight w:val="0"/>
      <w:marTop w:val="0"/>
      <w:marBottom w:val="0"/>
      <w:divBdr>
        <w:top w:val="none" w:sz="0" w:space="0" w:color="auto"/>
        <w:left w:val="none" w:sz="0" w:space="0" w:color="auto"/>
        <w:bottom w:val="none" w:sz="0" w:space="0" w:color="auto"/>
        <w:right w:val="none" w:sz="0" w:space="0" w:color="auto"/>
      </w:divBdr>
    </w:div>
    <w:div w:id="320159306">
      <w:bodyDiv w:val="1"/>
      <w:marLeft w:val="0"/>
      <w:marRight w:val="0"/>
      <w:marTop w:val="0"/>
      <w:marBottom w:val="0"/>
      <w:divBdr>
        <w:top w:val="none" w:sz="0" w:space="0" w:color="auto"/>
        <w:left w:val="none" w:sz="0" w:space="0" w:color="auto"/>
        <w:bottom w:val="none" w:sz="0" w:space="0" w:color="auto"/>
        <w:right w:val="none" w:sz="0" w:space="0" w:color="auto"/>
      </w:divBdr>
    </w:div>
    <w:div w:id="324237466">
      <w:bodyDiv w:val="1"/>
      <w:marLeft w:val="0"/>
      <w:marRight w:val="0"/>
      <w:marTop w:val="0"/>
      <w:marBottom w:val="0"/>
      <w:divBdr>
        <w:top w:val="none" w:sz="0" w:space="0" w:color="auto"/>
        <w:left w:val="none" w:sz="0" w:space="0" w:color="auto"/>
        <w:bottom w:val="none" w:sz="0" w:space="0" w:color="auto"/>
        <w:right w:val="none" w:sz="0" w:space="0" w:color="auto"/>
      </w:divBdr>
    </w:div>
    <w:div w:id="334698168">
      <w:bodyDiv w:val="1"/>
      <w:marLeft w:val="0"/>
      <w:marRight w:val="0"/>
      <w:marTop w:val="0"/>
      <w:marBottom w:val="0"/>
      <w:divBdr>
        <w:top w:val="none" w:sz="0" w:space="0" w:color="auto"/>
        <w:left w:val="none" w:sz="0" w:space="0" w:color="auto"/>
        <w:bottom w:val="none" w:sz="0" w:space="0" w:color="auto"/>
        <w:right w:val="none" w:sz="0" w:space="0" w:color="auto"/>
      </w:divBdr>
    </w:div>
    <w:div w:id="353843180">
      <w:bodyDiv w:val="1"/>
      <w:marLeft w:val="0"/>
      <w:marRight w:val="0"/>
      <w:marTop w:val="0"/>
      <w:marBottom w:val="0"/>
      <w:divBdr>
        <w:top w:val="none" w:sz="0" w:space="0" w:color="auto"/>
        <w:left w:val="none" w:sz="0" w:space="0" w:color="auto"/>
        <w:bottom w:val="none" w:sz="0" w:space="0" w:color="auto"/>
        <w:right w:val="none" w:sz="0" w:space="0" w:color="auto"/>
      </w:divBdr>
    </w:div>
    <w:div w:id="356004436">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74701302">
      <w:bodyDiv w:val="1"/>
      <w:marLeft w:val="0"/>
      <w:marRight w:val="0"/>
      <w:marTop w:val="0"/>
      <w:marBottom w:val="0"/>
      <w:divBdr>
        <w:top w:val="none" w:sz="0" w:space="0" w:color="auto"/>
        <w:left w:val="none" w:sz="0" w:space="0" w:color="auto"/>
        <w:bottom w:val="none" w:sz="0" w:space="0" w:color="auto"/>
        <w:right w:val="none" w:sz="0" w:space="0" w:color="auto"/>
      </w:divBdr>
    </w:div>
    <w:div w:id="378627209">
      <w:bodyDiv w:val="1"/>
      <w:marLeft w:val="0"/>
      <w:marRight w:val="0"/>
      <w:marTop w:val="0"/>
      <w:marBottom w:val="0"/>
      <w:divBdr>
        <w:top w:val="none" w:sz="0" w:space="0" w:color="auto"/>
        <w:left w:val="none" w:sz="0" w:space="0" w:color="auto"/>
        <w:bottom w:val="none" w:sz="0" w:space="0" w:color="auto"/>
        <w:right w:val="none" w:sz="0" w:space="0" w:color="auto"/>
      </w:divBdr>
    </w:div>
    <w:div w:id="382607484">
      <w:bodyDiv w:val="1"/>
      <w:marLeft w:val="0"/>
      <w:marRight w:val="0"/>
      <w:marTop w:val="0"/>
      <w:marBottom w:val="0"/>
      <w:divBdr>
        <w:top w:val="none" w:sz="0" w:space="0" w:color="auto"/>
        <w:left w:val="none" w:sz="0" w:space="0" w:color="auto"/>
        <w:bottom w:val="none" w:sz="0" w:space="0" w:color="auto"/>
        <w:right w:val="none" w:sz="0" w:space="0" w:color="auto"/>
      </w:divBdr>
    </w:div>
    <w:div w:id="403187709">
      <w:bodyDiv w:val="1"/>
      <w:marLeft w:val="0"/>
      <w:marRight w:val="0"/>
      <w:marTop w:val="0"/>
      <w:marBottom w:val="0"/>
      <w:divBdr>
        <w:top w:val="none" w:sz="0" w:space="0" w:color="auto"/>
        <w:left w:val="none" w:sz="0" w:space="0" w:color="auto"/>
        <w:bottom w:val="none" w:sz="0" w:space="0" w:color="auto"/>
        <w:right w:val="none" w:sz="0" w:space="0" w:color="auto"/>
      </w:divBdr>
    </w:div>
    <w:div w:id="407465672">
      <w:bodyDiv w:val="1"/>
      <w:marLeft w:val="0"/>
      <w:marRight w:val="0"/>
      <w:marTop w:val="0"/>
      <w:marBottom w:val="0"/>
      <w:divBdr>
        <w:top w:val="none" w:sz="0" w:space="0" w:color="auto"/>
        <w:left w:val="none" w:sz="0" w:space="0" w:color="auto"/>
        <w:bottom w:val="none" w:sz="0" w:space="0" w:color="auto"/>
        <w:right w:val="none" w:sz="0" w:space="0" w:color="auto"/>
      </w:divBdr>
    </w:div>
    <w:div w:id="419373185">
      <w:bodyDiv w:val="1"/>
      <w:marLeft w:val="0"/>
      <w:marRight w:val="0"/>
      <w:marTop w:val="0"/>
      <w:marBottom w:val="0"/>
      <w:divBdr>
        <w:top w:val="none" w:sz="0" w:space="0" w:color="auto"/>
        <w:left w:val="none" w:sz="0" w:space="0" w:color="auto"/>
        <w:bottom w:val="none" w:sz="0" w:space="0" w:color="auto"/>
        <w:right w:val="none" w:sz="0" w:space="0" w:color="auto"/>
      </w:divBdr>
    </w:div>
    <w:div w:id="428352954">
      <w:bodyDiv w:val="1"/>
      <w:marLeft w:val="0"/>
      <w:marRight w:val="0"/>
      <w:marTop w:val="0"/>
      <w:marBottom w:val="0"/>
      <w:divBdr>
        <w:top w:val="none" w:sz="0" w:space="0" w:color="auto"/>
        <w:left w:val="none" w:sz="0" w:space="0" w:color="auto"/>
        <w:bottom w:val="none" w:sz="0" w:space="0" w:color="auto"/>
        <w:right w:val="none" w:sz="0" w:space="0" w:color="auto"/>
      </w:divBdr>
    </w:div>
    <w:div w:id="448862616">
      <w:bodyDiv w:val="1"/>
      <w:marLeft w:val="0"/>
      <w:marRight w:val="0"/>
      <w:marTop w:val="0"/>
      <w:marBottom w:val="0"/>
      <w:divBdr>
        <w:top w:val="none" w:sz="0" w:space="0" w:color="auto"/>
        <w:left w:val="none" w:sz="0" w:space="0" w:color="auto"/>
        <w:bottom w:val="none" w:sz="0" w:space="0" w:color="auto"/>
        <w:right w:val="none" w:sz="0" w:space="0" w:color="auto"/>
      </w:divBdr>
    </w:div>
    <w:div w:id="454952062">
      <w:bodyDiv w:val="1"/>
      <w:marLeft w:val="0"/>
      <w:marRight w:val="0"/>
      <w:marTop w:val="0"/>
      <w:marBottom w:val="0"/>
      <w:divBdr>
        <w:top w:val="none" w:sz="0" w:space="0" w:color="auto"/>
        <w:left w:val="none" w:sz="0" w:space="0" w:color="auto"/>
        <w:bottom w:val="none" w:sz="0" w:space="0" w:color="auto"/>
        <w:right w:val="none" w:sz="0" w:space="0" w:color="auto"/>
      </w:divBdr>
    </w:div>
    <w:div w:id="461970022">
      <w:bodyDiv w:val="1"/>
      <w:marLeft w:val="0"/>
      <w:marRight w:val="0"/>
      <w:marTop w:val="0"/>
      <w:marBottom w:val="0"/>
      <w:divBdr>
        <w:top w:val="none" w:sz="0" w:space="0" w:color="auto"/>
        <w:left w:val="none" w:sz="0" w:space="0" w:color="auto"/>
        <w:bottom w:val="none" w:sz="0" w:space="0" w:color="auto"/>
        <w:right w:val="none" w:sz="0" w:space="0" w:color="auto"/>
      </w:divBdr>
    </w:div>
    <w:div w:id="464665644">
      <w:bodyDiv w:val="1"/>
      <w:marLeft w:val="0"/>
      <w:marRight w:val="0"/>
      <w:marTop w:val="0"/>
      <w:marBottom w:val="0"/>
      <w:divBdr>
        <w:top w:val="none" w:sz="0" w:space="0" w:color="auto"/>
        <w:left w:val="none" w:sz="0" w:space="0" w:color="auto"/>
        <w:bottom w:val="none" w:sz="0" w:space="0" w:color="auto"/>
        <w:right w:val="none" w:sz="0" w:space="0" w:color="auto"/>
      </w:divBdr>
    </w:div>
    <w:div w:id="465201881">
      <w:bodyDiv w:val="1"/>
      <w:marLeft w:val="0"/>
      <w:marRight w:val="0"/>
      <w:marTop w:val="0"/>
      <w:marBottom w:val="0"/>
      <w:divBdr>
        <w:top w:val="none" w:sz="0" w:space="0" w:color="auto"/>
        <w:left w:val="none" w:sz="0" w:space="0" w:color="auto"/>
        <w:bottom w:val="none" w:sz="0" w:space="0" w:color="auto"/>
        <w:right w:val="none" w:sz="0" w:space="0" w:color="auto"/>
      </w:divBdr>
    </w:div>
    <w:div w:id="474683079">
      <w:bodyDiv w:val="1"/>
      <w:marLeft w:val="0"/>
      <w:marRight w:val="0"/>
      <w:marTop w:val="0"/>
      <w:marBottom w:val="0"/>
      <w:divBdr>
        <w:top w:val="none" w:sz="0" w:space="0" w:color="auto"/>
        <w:left w:val="none" w:sz="0" w:space="0" w:color="auto"/>
        <w:bottom w:val="none" w:sz="0" w:space="0" w:color="auto"/>
        <w:right w:val="none" w:sz="0" w:space="0" w:color="auto"/>
      </w:divBdr>
    </w:div>
    <w:div w:id="474953314">
      <w:bodyDiv w:val="1"/>
      <w:marLeft w:val="0"/>
      <w:marRight w:val="0"/>
      <w:marTop w:val="0"/>
      <w:marBottom w:val="0"/>
      <w:divBdr>
        <w:top w:val="none" w:sz="0" w:space="0" w:color="auto"/>
        <w:left w:val="none" w:sz="0" w:space="0" w:color="auto"/>
        <w:bottom w:val="none" w:sz="0" w:space="0" w:color="auto"/>
        <w:right w:val="none" w:sz="0" w:space="0" w:color="auto"/>
      </w:divBdr>
    </w:div>
    <w:div w:id="502626318">
      <w:bodyDiv w:val="1"/>
      <w:marLeft w:val="0"/>
      <w:marRight w:val="0"/>
      <w:marTop w:val="0"/>
      <w:marBottom w:val="0"/>
      <w:divBdr>
        <w:top w:val="none" w:sz="0" w:space="0" w:color="auto"/>
        <w:left w:val="none" w:sz="0" w:space="0" w:color="auto"/>
        <w:bottom w:val="none" w:sz="0" w:space="0" w:color="auto"/>
        <w:right w:val="none" w:sz="0" w:space="0" w:color="auto"/>
      </w:divBdr>
    </w:div>
    <w:div w:id="507446703">
      <w:bodyDiv w:val="1"/>
      <w:marLeft w:val="0"/>
      <w:marRight w:val="0"/>
      <w:marTop w:val="0"/>
      <w:marBottom w:val="0"/>
      <w:divBdr>
        <w:top w:val="none" w:sz="0" w:space="0" w:color="auto"/>
        <w:left w:val="none" w:sz="0" w:space="0" w:color="auto"/>
        <w:bottom w:val="none" w:sz="0" w:space="0" w:color="auto"/>
        <w:right w:val="none" w:sz="0" w:space="0" w:color="auto"/>
      </w:divBdr>
    </w:div>
    <w:div w:id="511073224">
      <w:bodyDiv w:val="1"/>
      <w:marLeft w:val="0"/>
      <w:marRight w:val="0"/>
      <w:marTop w:val="0"/>
      <w:marBottom w:val="0"/>
      <w:divBdr>
        <w:top w:val="none" w:sz="0" w:space="0" w:color="auto"/>
        <w:left w:val="none" w:sz="0" w:space="0" w:color="auto"/>
        <w:bottom w:val="none" w:sz="0" w:space="0" w:color="auto"/>
        <w:right w:val="none" w:sz="0" w:space="0" w:color="auto"/>
      </w:divBdr>
    </w:div>
    <w:div w:id="520974079">
      <w:bodyDiv w:val="1"/>
      <w:marLeft w:val="0"/>
      <w:marRight w:val="0"/>
      <w:marTop w:val="0"/>
      <w:marBottom w:val="0"/>
      <w:divBdr>
        <w:top w:val="none" w:sz="0" w:space="0" w:color="auto"/>
        <w:left w:val="none" w:sz="0" w:space="0" w:color="auto"/>
        <w:bottom w:val="none" w:sz="0" w:space="0" w:color="auto"/>
        <w:right w:val="none" w:sz="0" w:space="0" w:color="auto"/>
      </w:divBdr>
    </w:div>
    <w:div w:id="547184790">
      <w:bodyDiv w:val="1"/>
      <w:marLeft w:val="0"/>
      <w:marRight w:val="0"/>
      <w:marTop w:val="0"/>
      <w:marBottom w:val="0"/>
      <w:divBdr>
        <w:top w:val="none" w:sz="0" w:space="0" w:color="auto"/>
        <w:left w:val="none" w:sz="0" w:space="0" w:color="auto"/>
        <w:bottom w:val="none" w:sz="0" w:space="0" w:color="auto"/>
        <w:right w:val="none" w:sz="0" w:space="0" w:color="auto"/>
      </w:divBdr>
    </w:div>
    <w:div w:id="556743676">
      <w:bodyDiv w:val="1"/>
      <w:marLeft w:val="0"/>
      <w:marRight w:val="0"/>
      <w:marTop w:val="0"/>
      <w:marBottom w:val="0"/>
      <w:divBdr>
        <w:top w:val="none" w:sz="0" w:space="0" w:color="auto"/>
        <w:left w:val="none" w:sz="0" w:space="0" w:color="auto"/>
        <w:bottom w:val="none" w:sz="0" w:space="0" w:color="auto"/>
        <w:right w:val="none" w:sz="0" w:space="0" w:color="auto"/>
      </w:divBdr>
    </w:div>
    <w:div w:id="562524272">
      <w:bodyDiv w:val="1"/>
      <w:marLeft w:val="0"/>
      <w:marRight w:val="0"/>
      <w:marTop w:val="0"/>
      <w:marBottom w:val="0"/>
      <w:divBdr>
        <w:top w:val="none" w:sz="0" w:space="0" w:color="auto"/>
        <w:left w:val="none" w:sz="0" w:space="0" w:color="auto"/>
        <w:bottom w:val="none" w:sz="0" w:space="0" w:color="auto"/>
        <w:right w:val="none" w:sz="0" w:space="0" w:color="auto"/>
      </w:divBdr>
    </w:div>
    <w:div w:id="566645360">
      <w:bodyDiv w:val="1"/>
      <w:marLeft w:val="0"/>
      <w:marRight w:val="0"/>
      <w:marTop w:val="0"/>
      <w:marBottom w:val="0"/>
      <w:divBdr>
        <w:top w:val="none" w:sz="0" w:space="0" w:color="auto"/>
        <w:left w:val="none" w:sz="0" w:space="0" w:color="auto"/>
        <w:bottom w:val="none" w:sz="0" w:space="0" w:color="auto"/>
        <w:right w:val="none" w:sz="0" w:space="0" w:color="auto"/>
      </w:divBdr>
    </w:div>
    <w:div w:id="567421306">
      <w:bodyDiv w:val="1"/>
      <w:marLeft w:val="0"/>
      <w:marRight w:val="0"/>
      <w:marTop w:val="0"/>
      <w:marBottom w:val="0"/>
      <w:divBdr>
        <w:top w:val="none" w:sz="0" w:space="0" w:color="auto"/>
        <w:left w:val="none" w:sz="0" w:space="0" w:color="auto"/>
        <w:bottom w:val="none" w:sz="0" w:space="0" w:color="auto"/>
        <w:right w:val="none" w:sz="0" w:space="0" w:color="auto"/>
      </w:divBdr>
    </w:div>
    <w:div w:id="571236807">
      <w:bodyDiv w:val="1"/>
      <w:marLeft w:val="0"/>
      <w:marRight w:val="0"/>
      <w:marTop w:val="0"/>
      <w:marBottom w:val="0"/>
      <w:divBdr>
        <w:top w:val="none" w:sz="0" w:space="0" w:color="auto"/>
        <w:left w:val="none" w:sz="0" w:space="0" w:color="auto"/>
        <w:bottom w:val="none" w:sz="0" w:space="0" w:color="auto"/>
        <w:right w:val="none" w:sz="0" w:space="0" w:color="auto"/>
      </w:divBdr>
    </w:div>
    <w:div w:id="577443247">
      <w:bodyDiv w:val="1"/>
      <w:marLeft w:val="0"/>
      <w:marRight w:val="0"/>
      <w:marTop w:val="0"/>
      <w:marBottom w:val="0"/>
      <w:divBdr>
        <w:top w:val="none" w:sz="0" w:space="0" w:color="auto"/>
        <w:left w:val="none" w:sz="0" w:space="0" w:color="auto"/>
        <w:bottom w:val="none" w:sz="0" w:space="0" w:color="auto"/>
        <w:right w:val="none" w:sz="0" w:space="0" w:color="auto"/>
      </w:divBdr>
    </w:div>
    <w:div w:id="578295160">
      <w:bodyDiv w:val="1"/>
      <w:marLeft w:val="0"/>
      <w:marRight w:val="0"/>
      <w:marTop w:val="0"/>
      <w:marBottom w:val="0"/>
      <w:divBdr>
        <w:top w:val="none" w:sz="0" w:space="0" w:color="auto"/>
        <w:left w:val="none" w:sz="0" w:space="0" w:color="auto"/>
        <w:bottom w:val="none" w:sz="0" w:space="0" w:color="auto"/>
        <w:right w:val="none" w:sz="0" w:space="0" w:color="auto"/>
      </w:divBdr>
    </w:div>
    <w:div w:id="581723184">
      <w:bodyDiv w:val="1"/>
      <w:marLeft w:val="0"/>
      <w:marRight w:val="0"/>
      <w:marTop w:val="0"/>
      <w:marBottom w:val="0"/>
      <w:divBdr>
        <w:top w:val="none" w:sz="0" w:space="0" w:color="auto"/>
        <w:left w:val="none" w:sz="0" w:space="0" w:color="auto"/>
        <w:bottom w:val="none" w:sz="0" w:space="0" w:color="auto"/>
        <w:right w:val="none" w:sz="0" w:space="0" w:color="auto"/>
      </w:divBdr>
    </w:div>
    <w:div w:id="589894644">
      <w:bodyDiv w:val="1"/>
      <w:marLeft w:val="0"/>
      <w:marRight w:val="0"/>
      <w:marTop w:val="0"/>
      <w:marBottom w:val="0"/>
      <w:divBdr>
        <w:top w:val="none" w:sz="0" w:space="0" w:color="auto"/>
        <w:left w:val="none" w:sz="0" w:space="0" w:color="auto"/>
        <w:bottom w:val="none" w:sz="0" w:space="0" w:color="auto"/>
        <w:right w:val="none" w:sz="0" w:space="0" w:color="auto"/>
      </w:divBdr>
    </w:div>
    <w:div w:id="595990225">
      <w:bodyDiv w:val="1"/>
      <w:marLeft w:val="0"/>
      <w:marRight w:val="0"/>
      <w:marTop w:val="0"/>
      <w:marBottom w:val="0"/>
      <w:divBdr>
        <w:top w:val="none" w:sz="0" w:space="0" w:color="auto"/>
        <w:left w:val="none" w:sz="0" w:space="0" w:color="auto"/>
        <w:bottom w:val="none" w:sz="0" w:space="0" w:color="auto"/>
        <w:right w:val="none" w:sz="0" w:space="0" w:color="auto"/>
      </w:divBdr>
    </w:div>
    <w:div w:id="596597859">
      <w:bodyDiv w:val="1"/>
      <w:marLeft w:val="0"/>
      <w:marRight w:val="0"/>
      <w:marTop w:val="0"/>
      <w:marBottom w:val="0"/>
      <w:divBdr>
        <w:top w:val="none" w:sz="0" w:space="0" w:color="auto"/>
        <w:left w:val="none" w:sz="0" w:space="0" w:color="auto"/>
        <w:bottom w:val="none" w:sz="0" w:space="0" w:color="auto"/>
        <w:right w:val="none" w:sz="0" w:space="0" w:color="auto"/>
      </w:divBdr>
    </w:div>
    <w:div w:id="602343001">
      <w:bodyDiv w:val="1"/>
      <w:marLeft w:val="0"/>
      <w:marRight w:val="0"/>
      <w:marTop w:val="0"/>
      <w:marBottom w:val="0"/>
      <w:divBdr>
        <w:top w:val="none" w:sz="0" w:space="0" w:color="auto"/>
        <w:left w:val="none" w:sz="0" w:space="0" w:color="auto"/>
        <w:bottom w:val="none" w:sz="0" w:space="0" w:color="auto"/>
        <w:right w:val="none" w:sz="0" w:space="0" w:color="auto"/>
      </w:divBdr>
    </w:div>
    <w:div w:id="611861161">
      <w:bodyDiv w:val="1"/>
      <w:marLeft w:val="0"/>
      <w:marRight w:val="0"/>
      <w:marTop w:val="0"/>
      <w:marBottom w:val="0"/>
      <w:divBdr>
        <w:top w:val="none" w:sz="0" w:space="0" w:color="auto"/>
        <w:left w:val="none" w:sz="0" w:space="0" w:color="auto"/>
        <w:bottom w:val="none" w:sz="0" w:space="0" w:color="auto"/>
        <w:right w:val="none" w:sz="0" w:space="0" w:color="auto"/>
      </w:divBdr>
    </w:div>
    <w:div w:id="628361513">
      <w:bodyDiv w:val="1"/>
      <w:marLeft w:val="0"/>
      <w:marRight w:val="0"/>
      <w:marTop w:val="0"/>
      <w:marBottom w:val="0"/>
      <w:divBdr>
        <w:top w:val="none" w:sz="0" w:space="0" w:color="auto"/>
        <w:left w:val="none" w:sz="0" w:space="0" w:color="auto"/>
        <w:bottom w:val="none" w:sz="0" w:space="0" w:color="auto"/>
        <w:right w:val="none" w:sz="0" w:space="0" w:color="auto"/>
      </w:divBdr>
    </w:div>
    <w:div w:id="646007327">
      <w:bodyDiv w:val="1"/>
      <w:marLeft w:val="0"/>
      <w:marRight w:val="0"/>
      <w:marTop w:val="0"/>
      <w:marBottom w:val="0"/>
      <w:divBdr>
        <w:top w:val="none" w:sz="0" w:space="0" w:color="auto"/>
        <w:left w:val="none" w:sz="0" w:space="0" w:color="auto"/>
        <w:bottom w:val="none" w:sz="0" w:space="0" w:color="auto"/>
        <w:right w:val="none" w:sz="0" w:space="0" w:color="auto"/>
      </w:divBdr>
    </w:div>
    <w:div w:id="693842843">
      <w:bodyDiv w:val="1"/>
      <w:marLeft w:val="0"/>
      <w:marRight w:val="0"/>
      <w:marTop w:val="0"/>
      <w:marBottom w:val="0"/>
      <w:divBdr>
        <w:top w:val="none" w:sz="0" w:space="0" w:color="auto"/>
        <w:left w:val="none" w:sz="0" w:space="0" w:color="auto"/>
        <w:bottom w:val="none" w:sz="0" w:space="0" w:color="auto"/>
        <w:right w:val="none" w:sz="0" w:space="0" w:color="auto"/>
      </w:divBdr>
    </w:div>
    <w:div w:id="716006809">
      <w:bodyDiv w:val="1"/>
      <w:marLeft w:val="0"/>
      <w:marRight w:val="0"/>
      <w:marTop w:val="0"/>
      <w:marBottom w:val="0"/>
      <w:divBdr>
        <w:top w:val="none" w:sz="0" w:space="0" w:color="auto"/>
        <w:left w:val="none" w:sz="0" w:space="0" w:color="auto"/>
        <w:bottom w:val="none" w:sz="0" w:space="0" w:color="auto"/>
        <w:right w:val="none" w:sz="0" w:space="0" w:color="auto"/>
      </w:divBdr>
    </w:div>
    <w:div w:id="716319449">
      <w:bodyDiv w:val="1"/>
      <w:marLeft w:val="0"/>
      <w:marRight w:val="0"/>
      <w:marTop w:val="0"/>
      <w:marBottom w:val="0"/>
      <w:divBdr>
        <w:top w:val="none" w:sz="0" w:space="0" w:color="auto"/>
        <w:left w:val="none" w:sz="0" w:space="0" w:color="auto"/>
        <w:bottom w:val="none" w:sz="0" w:space="0" w:color="auto"/>
        <w:right w:val="none" w:sz="0" w:space="0" w:color="auto"/>
      </w:divBdr>
    </w:div>
    <w:div w:id="731465588">
      <w:bodyDiv w:val="1"/>
      <w:marLeft w:val="0"/>
      <w:marRight w:val="0"/>
      <w:marTop w:val="0"/>
      <w:marBottom w:val="0"/>
      <w:divBdr>
        <w:top w:val="none" w:sz="0" w:space="0" w:color="auto"/>
        <w:left w:val="none" w:sz="0" w:space="0" w:color="auto"/>
        <w:bottom w:val="none" w:sz="0" w:space="0" w:color="auto"/>
        <w:right w:val="none" w:sz="0" w:space="0" w:color="auto"/>
      </w:divBdr>
    </w:div>
    <w:div w:id="738209753">
      <w:bodyDiv w:val="1"/>
      <w:marLeft w:val="0"/>
      <w:marRight w:val="0"/>
      <w:marTop w:val="0"/>
      <w:marBottom w:val="0"/>
      <w:divBdr>
        <w:top w:val="none" w:sz="0" w:space="0" w:color="auto"/>
        <w:left w:val="none" w:sz="0" w:space="0" w:color="auto"/>
        <w:bottom w:val="none" w:sz="0" w:space="0" w:color="auto"/>
        <w:right w:val="none" w:sz="0" w:space="0" w:color="auto"/>
      </w:divBdr>
    </w:div>
    <w:div w:id="753863721">
      <w:bodyDiv w:val="1"/>
      <w:marLeft w:val="0"/>
      <w:marRight w:val="0"/>
      <w:marTop w:val="0"/>
      <w:marBottom w:val="0"/>
      <w:divBdr>
        <w:top w:val="none" w:sz="0" w:space="0" w:color="auto"/>
        <w:left w:val="none" w:sz="0" w:space="0" w:color="auto"/>
        <w:bottom w:val="none" w:sz="0" w:space="0" w:color="auto"/>
        <w:right w:val="none" w:sz="0" w:space="0" w:color="auto"/>
      </w:divBdr>
    </w:div>
    <w:div w:id="754516512">
      <w:bodyDiv w:val="1"/>
      <w:marLeft w:val="0"/>
      <w:marRight w:val="0"/>
      <w:marTop w:val="0"/>
      <w:marBottom w:val="0"/>
      <w:divBdr>
        <w:top w:val="none" w:sz="0" w:space="0" w:color="auto"/>
        <w:left w:val="none" w:sz="0" w:space="0" w:color="auto"/>
        <w:bottom w:val="none" w:sz="0" w:space="0" w:color="auto"/>
        <w:right w:val="none" w:sz="0" w:space="0" w:color="auto"/>
      </w:divBdr>
    </w:div>
    <w:div w:id="769160202">
      <w:bodyDiv w:val="1"/>
      <w:marLeft w:val="0"/>
      <w:marRight w:val="0"/>
      <w:marTop w:val="0"/>
      <w:marBottom w:val="0"/>
      <w:divBdr>
        <w:top w:val="none" w:sz="0" w:space="0" w:color="auto"/>
        <w:left w:val="none" w:sz="0" w:space="0" w:color="auto"/>
        <w:bottom w:val="none" w:sz="0" w:space="0" w:color="auto"/>
        <w:right w:val="none" w:sz="0" w:space="0" w:color="auto"/>
      </w:divBdr>
    </w:div>
    <w:div w:id="770203277">
      <w:bodyDiv w:val="1"/>
      <w:marLeft w:val="0"/>
      <w:marRight w:val="0"/>
      <w:marTop w:val="0"/>
      <w:marBottom w:val="0"/>
      <w:divBdr>
        <w:top w:val="none" w:sz="0" w:space="0" w:color="auto"/>
        <w:left w:val="none" w:sz="0" w:space="0" w:color="auto"/>
        <w:bottom w:val="none" w:sz="0" w:space="0" w:color="auto"/>
        <w:right w:val="none" w:sz="0" w:space="0" w:color="auto"/>
      </w:divBdr>
    </w:div>
    <w:div w:id="778379868">
      <w:bodyDiv w:val="1"/>
      <w:marLeft w:val="0"/>
      <w:marRight w:val="0"/>
      <w:marTop w:val="0"/>
      <w:marBottom w:val="0"/>
      <w:divBdr>
        <w:top w:val="none" w:sz="0" w:space="0" w:color="auto"/>
        <w:left w:val="none" w:sz="0" w:space="0" w:color="auto"/>
        <w:bottom w:val="none" w:sz="0" w:space="0" w:color="auto"/>
        <w:right w:val="none" w:sz="0" w:space="0" w:color="auto"/>
      </w:divBdr>
    </w:div>
    <w:div w:id="785807302">
      <w:bodyDiv w:val="1"/>
      <w:marLeft w:val="0"/>
      <w:marRight w:val="0"/>
      <w:marTop w:val="0"/>
      <w:marBottom w:val="0"/>
      <w:divBdr>
        <w:top w:val="none" w:sz="0" w:space="0" w:color="auto"/>
        <w:left w:val="none" w:sz="0" w:space="0" w:color="auto"/>
        <w:bottom w:val="none" w:sz="0" w:space="0" w:color="auto"/>
        <w:right w:val="none" w:sz="0" w:space="0" w:color="auto"/>
      </w:divBdr>
    </w:div>
    <w:div w:id="787237243">
      <w:bodyDiv w:val="1"/>
      <w:marLeft w:val="0"/>
      <w:marRight w:val="0"/>
      <w:marTop w:val="0"/>
      <w:marBottom w:val="0"/>
      <w:divBdr>
        <w:top w:val="none" w:sz="0" w:space="0" w:color="auto"/>
        <w:left w:val="none" w:sz="0" w:space="0" w:color="auto"/>
        <w:bottom w:val="none" w:sz="0" w:space="0" w:color="auto"/>
        <w:right w:val="none" w:sz="0" w:space="0" w:color="auto"/>
      </w:divBdr>
    </w:div>
    <w:div w:id="794131075">
      <w:bodyDiv w:val="1"/>
      <w:marLeft w:val="0"/>
      <w:marRight w:val="0"/>
      <w:marTop w:val="0"/>
      <w:marBottom w:val="0"/>
      <w:divBdr>
        <w:top w:val="none" w:sz="0" w:space="0" w:color="auto"/>
        <w:left w:val="none" w:sz="0" w:space="0" w:color="auto"/>
        <w:bottom w:val="none" w:sz="0" w:space="0" w:color="auto"/>
        <w:right w:val="none" w:sz="0" w:space="0" w:color="auto"/>
      </w:divBdr>
    </w:div>
    <w:div w:id="798105134">
      <w:bodyDiv w:val="1"/>
      <w:marLeft w:val="0"/>
      <w:marRight w:val="0"/>
      <w:marTop w:val="0"/>
      <w:marBottom w:val="0"/>
      <w:divBdr>
        <w:top w:val="none" w:sz="0" w:space="0" w:color="auto"/>
        <w:left w:val="none" w:sz="0" w:space="0" w:color="auto"/>
        <w:bottom w:val="none" w:sz="0" w:space="0" w:color="auto"/>
        <w:right w:val="none" w:sz="0" w:space="0" w:color="auto"/>
      </w:divBdr>
    </w:div>
    <w:div w:id="807862630">
      <w:bodyDiv w:val="1"/>
      <w:marLeft w:val="0"/>
      <w:marRight w:val="0"/>
      <w:marTop w:val="0"/>
      <w:marBottom w:val="0"/>
      <w:divBdr>
        <w:top w:val="none" w:sz="0" w:space="0" w:color="auto"/>
        <w:left w:val="none" w:sz="0" w:space="0" w:color="auto"/>
        <w:bottom w:val="none" w:sz="0" w:space="0" w:color="auto"/>
        <w:right w:val="none" w:sz="0" w:space="0" w:color="auto"/>
      </w:divBdr>
    </w:div>
    <w:div w:id="814686890">
      <w:bodyDiv w:val="1"/>
      <w:marLeft w:val="0"/>
      <w:marRight w:val="0"/>
      <w:marTop w:val="0"/>
      <w:marBottom w:val="0"/>
      <w:divBdr>
        <w:top w:val="none" w:sz="0" w:space="0" w:color="auto"/>
        <w:left w:val="none" w:sz="0" w:space="0" w:color="auto"/>
        <w:bottom w:val="none" w:sz="0" w:space="0" w:color="auto"/>
        <w:right w:val="none" w:sz="0" w:space="0" w:color="auto"/>
      </w:divBdr>
    </w:div>
    <w:div w:id="818888239">
      <w:bodyDiv w:val="1"/>
      <w:marLeft w:val="0"/>
      <w:marRight w:val="0"/>
      <w:marTop w:val="0"/>
      <w:marBottom w:val="0"/>
      <w:divBdr>
        <w:top w:val="none" w:sz="0" w:space="0" w:color="auto"/>
        <w:left w:val="none" w:sz="0" w:space="0" w:color="auto"/>
        <w:bottom w:val="none" w:sz="0" w:space="0" w:color="auto"/>
        <w:right w:val="none" w:sz="0" w:space="0" w:color="auto"/>
      </w:divBdr>
    </w:div>
    <w:div w:id="829948252">
      <w:bodyDiv w:val="1"/>
      <w:marLeft w:val="0"/>
      <w:marRight w:val="0"/>
      <w:marTop w:val="0"/>
      <w:marBottom w:val="0"/>
      <w:divBdr>
        <w:top w:val="none" w:sz="0" w:space="0" w:color="auto"/>
        <w:left w:val="none" w:sz="0" w:space="0" w:color="auto"/>
        <w:bottom w:val="none" w:sz="0" w:space="0" w:color="auto"/>
        <w:right w:val="none" w:sz="0" w:space="0" w:color="auto"/>
      </w:divBdr>
    </w:div>
    <w:div w:id="886837407">
      <w:bodyDiv w:val="1"/>
      <w:marLeft w:val="0"/>
      <w:marRight w:val="0"/>
      <w:marTop w:val="0"/>
      <w:marBottom w:val="0"/>
      <w:divBdr>
        <w:top w:val="none" w:sz="0" w:space="0" w:color="auto"/>
        <w:left w:val="none" w:sz="0" w:space="0" w:color="auto"/>
        <w:bottom w:val="none" w:sz="0" w:space="0" w:color="auto"/>
        <w:right w:val="none" w:sz="0" w:space="0" w:color="auto"/>
      </w:divBdr>
    </w:div>
    <w:div w:id="889418004">
      <w:bodyDiv w:val="1"/>
      <w:marLeft w:val="0"/>
      <w:marRight w:val="0"/>
      <w:marTop w:val="0"/>
      <w:marBottom w:val="0"/>
      <w:divBdr>
        <w:top w:val="none" w:sz="0" w:space="0" w:color="auto"/>
        <w:left w:val="none" w:sz="0" w:space="0" w:color="auto"/>
        <w:bottom w:val="none" w:sz="0" w:space="0" w:color="auto"/>
        <w:right w:val="none" w:sz="0" w:space="0" w:color="auto"/>
      </w:divBdr>
    </w:div>
    <w:div w:id="901251580">
      <w:bodyDiv w:val="1"/>
      <w:marLeft w:val="0"/>
      <w:marRight w:val="0"/>
      <w:marTop w:val="0"/>
      <w:marBottom w:val="0"/>
      <w:divBdr>
        <w:top w:val="none" w:sz="0" w:space="0" w:color="auto"/>
        <w:left w:val="none" w:sz="0" w:space="0" w:color="auto"/>
        <w:bottom w:val="none" w:sz="0" w:space="0" w:color="auto"/>
        <w:right w:val="none" w:sz="0" w:space="0" w:color="auto"/>
      </w:divBdr>
    </w:div>
    <w:div w:id="904028905">
      <w:bodyDiv w:val="1"/>
      <w:marLeft w:val="0"/>
      <w:marRight w:val="0"/>
      <w:marTop w:val="0"/>
      <w:marBottom w:val="0"/>
      <w:divBdr>
        <w:top w:val="none" w:sz="0" w:space="0" w:color="auto"/>
        <w:left w:val="none" w:sz="0" w:space="0" w:color="auto"/>
        <w:bottom w:val="none" w:sz="0" w:space="0" w:color="auto"/>
        <w:right w:val="none" w:sz="0" w:space="0" w:color="auto"/>
      </w:divBdr>
    </w:div>
    <w:div w:id="933130085">
      <w:bodyDiv w:val="1"/>
      <w:marLeft w:val="0"/>
      <w:marRight w:val="0"/>
      <w:marTop w:val="0"/>
      <w:marBottom w:val="0"/>
      <w:divBdr>
        <w:top w:val="none" w:sz="0" w:space="0" w:color="auto"/>
        <w:left w:val="none" w:sz="0" w:space="0" w:color="auto"/>
        <w:bottom w:val="none" w:sz="0" w:space="0" w:color="auto"/>
        <w:right w:val="none" w:sz="0" w:space="0" w:color="auto"/>
      </w:divBdr>
    </w:div>
    <w:div w:id="951326801">
      <w:bodyDiv w:val="1"/>
      <w:marLeft w:val="0"/>
      <w:marRight w:val="0"/>
      <w:marTop w:val="0"/>
      <w:marBottom w:val="0"/>
      <w:divBdr>
        <w:top w:val="none" w:sz="0" w:space="0" w:color="auto"/>
        <w:left w:val="none" w:sz="0" w:space="0" w:color="auto"/>
        <w:bottom w:val="none" w:sz="0" w:space="0" w:color="auto"/>
        <w:right w:val="none" w:sz="0" w:space="0" w:color="auto"/>
      </w:divBdr>
    </w:div>
    <w:div w:id="959994116">
      <w:bodyDiv w:val="1"/>
      <w:marLeft w:val="0"/>
      <w:marRight w:val="0"/>
      <w:marTop w:val="0"/>
      <w:marBottom w:val="0"/>
      <w:divBdr>
        <w:top w:val="none" w:sz="0" w:space="0" w:color="auto"/>
        <w:left w:val="none" w:sz="0" w:space="0" w:color="auto"/>
        <w:bottom w:val="none" w:sz="0" w:space="0" w:color="auto"/>
        <w:right w:val="none" w:sz="0" w:space="0" w:color="auto"/>
      </w:divBdr>
    </w:div>
    <w:div w:id="961617369">
      <w:bodyDiv w:val="1"/>
      <w:marLeft w:val="0"/>
      <w:marRight w:val="0"/>
      <w:marTop w:val="0"/>
      <w:marBottom w:val="0"/>
      <w:divBdr>
        <w:top w:val="none" w:sz="0" w:space="0" w:color="auto"/>
        <w:left w:val="none" w:sz="0" w:space="0" w:color="auto"/>
        <w:bottom w:val="none" w:sz="0" w:space="0" w:color="auto"/>
        <w:right w:val="none" w:sz="0" w:space="0" w:color="auto"/>
      </w:divBdr>
    </w:div>
    <w:div w:id="962343750">
      <w:bodyDiv w:val="1"/>
      <w:marLeft w:val="0"/>
      <w:marRight w:val="0"/>
      <w:marTop w:val="0"/>
      <w:marBottom w:val="0"/>
      <w:divBdr>
        <w:top w:val="none" w:sz="0" w:space="0" w:color="auto"/>
        <w:left w:val="none" w:sz="0" w:space="0" w:color="auto"/>
        <w:bottom w:val="none" w:sz="0" w:space="0" w:color="auto"/>
        <w:right w:val="none" w:sz="0" w:space="0" w:color="auto"/>
      </w:divBdr>
    </w:div>
    <w:div w:id="984309471">
      <w:bodyDiv w:val="1"/>
      <w:marLeft w:val="0"/>
      <w:marRight w:val="0"/>
      <w:marTop w:val="0"/>
      <w:marBottom w:val="0"/>
      <w:divBdr>
        <w:top w:val="none" w:sz="0" w:space="0" w:color="auto"/>
        <w:left w:val="none" w:sz="0" w:space="0" w:color="auto"/>
        <w:bottom w:val="none" w:sz="0" w:space="0" w:color="auto"/>
        <w:right w:val="none" w:sz="0" w:space="0" w:color="auto"/>
      </w:divBdr>
    </w:div>
    <w:div w:id="992369146">
      <w:bodyDiv w:val="1"/>
      <w:marLeft w:val="0"/>
      <w:marRight w:val="0"/>
      <w:marTop w:val="0"/>
      <w:marBottom w:val="0"/>
      <w:divBdr>
        <w:top w:val="none" w:sz="0" w:space="0" w:color="auto"/>
        <w:left w:val="none" w:sz="0" w:space="0" w:color="auto"/>
        <w:bottom w:val="none" w:sz="0" w:space="0" w:color="auto"/>
        <w:right w:val="none" w:sz="0" w:space="0" w:color="auto"/>
      </w:divBdr>
    </w:div>
    <w:div w:id="994720133">
      <w:bodyDiv w:val="1"/>
      <w:marLeft w:val="0"/>
      <w:marRight w:val="0"/>
      <w:marTop w:val="0"/>
      <w:marBottom w:val="0"/>
      <w:divBdr>
        <w:top w:val="none" w:sz="0" w:space="0" w:color="auto"/>
        <w:left w:val="none" w:sz="0" w:space="0" w:color="auto"/>
        <w:bottom w:val="none" w:sz="0" w:space="0" w:color="auto"/>
        <w:right w:val="none" w:sz="0" w:space="0" w:color="auto"/>
      </w:divBdr>
    </w:div>
    <w:div w:id="996231593">
      <w:bodyDiv w:val="1"/>
      <w:marLeft w:val="0"/>
      <w:marRight w:val="0"/>
      <w:marTop w:val="0"/>
      <w:marBottom w:val="0"/>
      <w:divBdr>
        <w:top w:val="none" w:sz="0" w:space="0" w:color="auto"/>
        <w:left w:val="none" w:sz="0" w:space="0" w:color="auto"/>
        <w:bottom w:val="none" w:sz="0" w:space="0" w:color="auto"/>
        <w:right w:val="none" w:sz="0" w:space="0" w:color="auto"/>
      </w:divBdr>
    </w:div>
    <w:div w:id="997726189">
      <w:bodyDiv w:val="1"/>
      <w:marLeft w:val="0"/>
      <w:marRight w:val="0"/>
      <w:marTop w:val="0"/>
      <w:marBottom w:val="0"/>
      <w:divBdr>
        <w:top w:val="none" w:sz="0" w:space="0" w:color="auto"/>
        <w:left w:val="none" w:sz="0" w:space="0" w:color="auto"/>
        <w:bottom w:val="none" w:sz="0" w:space="0" w:color="auto"/>
        <w:right w:val="none" w:sz="0" w:space="0" w:color="auto"/>
      </w:divBdr>
    </w:div>
    <w:div w:id="1004866687">
      <w:bodyDiv w:val="1"/>
      <w:marLeft w:val="0"/>
      <w:marRight w:val="0"/>
      <w:marTop w:val="0"/>
      <w:marBottom w:val="0"/>
      <w:divBdr>
        <w:top w:val="none" w:sz="0" w:space="0" w:color="auto"/>
        <w:left w:val="none" w:sz="0" w:space="0" w:color="auto"/>
        <w:bottom w:val="none" w:sz="0" w:space="0" w:color="auto"/>
        <w:right w:val="none" w:sz="0" w:space="0" w:color="auto"/>
      </w:divBdr>
    </w:div>
    <w:div w:id="1023626931">
      <w:bodyDiv w:val="1"/>
      <w:marLeft w:val="0"/>
      <w:marRight w:val="0"/>
      <w:marTop w:val="0"/>
      <w:marBottom w:val="0"/>
      <w:divBdr>
        <w:top w:val="none" w:sz="0" w:space="0" w:color="auto"/>
        <w:left w:val="none" w:sz="0" w:space="0" w:color="auto"/>
        <w:bottom w:val="none" w:sz="0" w:space="0" w:color="auto"/>
        <w:right w:val="none" w:sz="0" w:space="0" w:color="auto"/>
      </w:divBdr>
    </w:div>
    <w:div w:id="1044479848">
      <w:bodyDiv w:val="1"/>
      <w:marLeft w:val="0"/>
      <w:marRight w:val="0"/>
      <w:marTop w:val="0"/>
      <w:marBottom w:val="0"/>
      <w:divBdr>
        <w:top w:val="none" w:sz="0" w:space="0" w:color="auto"/>
        <w:left w:val="none" w:sz="0" w:space="0" w:color="auto"/>
        <w:bottom w:val="none" w:sz="0" w:space="0" w:color="auto"/>
        <w:right w:val="none" w:sz="0" w:space="0" w:color="auto"/>
      </w:divBdr>
    </w:div>
    <w:div w:id="1052579110">
      <w:bodyDiv w:val="1"/>
      <w:marLeft w:val="0"/>
      <w:marRight w:val="0"/>
      <w:marTop w:val="0"/>
      <w:marBottom w:val="0"/>
      <w:divBdr>
        <w:top w:val="none" w:sz="0" w:space="0" w:color="auto"/>
        <w:left w:val="none" w:sz="0" w:space="0" w:color="auto"/>
        <w:bottom w:val="none" w:sz="0" w:space="0" w:color="auto"/>
        <w:right w:val="none" w:sz="0" w:space="0" w:color="auto"/>
      </w:divBdr>
    </w:div>
    <w:div w:id="1053580633">
      <w:bodyDiv w:val="1"/>
      <w:marLeft w:val="0"/>
      <w:marRight w:val="0"/>
      <w:marTop w:val="0"/>
      <w:marBottom w:val="0"/>
      <w:divBdr>
        <w:top w:val="none" w:sz="0" w:space="0" w:color="auto"/>
        <w:left w:val="none" w:sz="0" w:space="0" w:color="auto"/>
        <w:bottom w:val="none" w:sz="0" w:space="0" w:color="auto"/>
        <w:right w:val="none" w:sz="0" w:space="0" w:color="auto"/>
      </w:divBdr>
    </w:div>
    <w:div w:id="1054893714">
      <w:bodyDiv w:val="1"/>
      <w:marLeft w:val="0"/>
      <w:marRight w:val="0"/>
      <w:marTop w:val="0"/>
      <w:marBottom w:val="0"/>
      <w:divBdr>
        <w:top w:val="none" w:sz="0" w:space="0" w:color="auto"/>
        <w:left w:val="none" w:sz="0" w:space="0" w:color="auto"/>
        <w:bottom w:val="none" w:sz="0" w:space="0" w:color="auto"/>
        <w:right w:val="none" w:sz="0" w:space="0" w:color="auto"/>
      </w:divBdr>
    </w:div>
    <w:div w:id="1066612778">
      <w:bodyDiv w:val="1"/>
      <w:marLeft w:val="0"/>
      <w:marRight w:val="0"/>
      <w:marTop w:val="0"/>
      <w:marBottom w:val="0"/>
      <w:divBdr>
        <w:top w:val="none" w:sz="0" w:space="0" w:color="auto"/>
        <w:left w:val="none" w:sz="0" w:space="0" w:color="auto"/>
        <w:bottom w:val="none" w:sz="0" w:space="0" w:color="auto"/>
        <w:right w:val="none" w:sz="0" w:space="0" w:color="auto"/>
      </w:divBdr>
    </w:div>
    <w:div w:id="1073359923">
      <w:bodyDiv w:val="1"/>
      <w:marLeft w:val="0"/>
      <w:marRight w:val="0"/>
      <w:marTop w:val="0"/>
      <w:marBottom w:val="0"/>
      <w:divBdr>
        <w:top w:val="none" w:sz="0" w:space="0" w:color="auto"/>
        <w:left w:val="none" w:sz="0" w:space="0" w:color="auto"/>
        <w:bottom w:val="none" w:sz="0" w:space="0" w:color="auto"/>
        <w:right w:val="none" w:sz="0" w:space="0" w:color="auto"/>
      </w:divBdr>
    </w:div>
    <w:div w:id="1081486568">
      <w:bodyDiv w:val="1"/>
      <w:marLeft w:val="0"/>
      <w:marRight w:val="0"/>
      <w:marTop w:val="0"/>
      <w:marBottom w:val="0"/>
      <w:divBdr>
        <w:top w:val="none" w:sz="0" w:space="0" w:color="auto"/>
        <w:left w:val="none" w:sz="0" w:space="0" w:color="auto"/>
        <w:bottom w:val="none" w:sz="0" w:space="0" w:color="auto"/>
        <w:right w:val="none" w:sz="0" w:space="0" w:color="auto"/>
      </w:divBdr>
    </w:div>
    <w:div w:id="1089740566">
      <w:bodyDiv w:val="1"/>
      <w:marLeft w:val="0"/>
      <w:marRight w:val="0"/>
      <w:marTop w:val="0"/>
      <w:marBottom w:val="0"/>
      <w:divBdr>
        <w:top w:val="none" w:sz="0" w:space="0" w:color="auto"/>
        <w:left w:val="none" w:sz="0" w:space="0" w:color="auto"/>
        <w:bottom w:val="none" w:sz="0" w:space="0" w:color="auto"/>
        <w:right w:val="none" w:sz="0" w:space="0" w:color="auto"/>
      </w:divBdr>
    </w:div>
    <w:div w:id="1094398816">
      <w:bodyDiv w:val="1"/>
      <w:marLeft w:val="0"/>
      <w:marRight w:val="0"/>
      <w:marTop w:val="0"/>
      <w:marBottom w:val="0"/>
      <w:divBdr>
        <w:top w:val="none" w:sz="0" w:space="0" w:color="auto"/>
        <w:left w:val="none" w:sz="0" w:space="0" w:color="auto"/>
        <w:bottom w:val="none" w:sz="0" w:space="0" w:color="auto"/>
        <w:right w:val="none" w:sz="0" w:space="0" w:color="auto"/>
      </w:divBdr>
    </w:div>
    <w:div w:id="1096558615">
      <w:bodyDiv w:val="1"/>
      <w:marLeft w:val="0"/>
      <w:marRight w:val="0"/>
      <w:marTop w:val="0"/>
      <w:marBottom w:val="0"/>
      <w:divBdr>
        <w:top w:val="none" w:sz="0" w:space="0" w:color="auto"/>
        <w:left w:val="none" w:sz="0" w:space="0" w:color="auto"/>
        <w:bottom w:val="none" w:sz="0" w:space="0" w:color="auto"/>
        <w:right w:val="none" w:sz="0" w:space="0" w:color="auto"/>
      </w:divBdr>
    </w:div>
    <w:div w:id="1117413255">
      <w:bodyDiv w:val="1"/>
      <w:marLeft w:val="0"/>
      <w:marRight w:val="0"/>
      <w:marTop w:val="0"/>
      <w:marBottom w:val="0"/>
      <w:divBdr>
        <w:top w:val="none" w:sz="0" w:space="0" w:color="auto"/>
        <w:left w:val="none" w:sz="0" w:space="0" w:color="auto"/>
        <w:bottom w:val="none" w:sz="0" w:space="0" w:color="auto"/>
        <w:right w:val="none" w:sz="0" w:space="0" w:color="auto"/>
      </w:divBdr>
    </w:div>
    <w:div w:id="1120732878">
      <w:bodyDiv w:val="1"/>
      <w:marLeft w:val="0"/>
      <w:marRight w:val="0"/>
      <w:marTop w:val="0"/>
      <w:marBottom w:val="0"/>
      <w:divBdr>
        <w:top w:val="none" w:sz="0" w:space="0" w:color="auto"/>
        <w:left w:val="none" w:sz="0" w:space="0" w:color="auto"/>
        <w:bottom w:val="none" w:sz="0" w:space="0" w:color="auto"/>
        <w:right w:val="none" w:sz="0" w:space="0" w:color="auto"/>
      </w:divBdr>
    </w:div>
    <w:div w:id="1137797423">
      <w:bodyDiv w:val="1"/>
      <w:marLeft w:val="0"/>
      <w:marRight w:val="0"/>
      <w:marTop w:val="0"/>
      <w:marBottom w:val="0"/>
      <w:divBdr>
        <w:top w:val="none" w:sz="0" w:space="0" w:color="auto"/>
        <w:left w:val="none" w:sz="0" w:space="0" w:color="auto"/>
        <w:bottom w:val="none" w:sz="0" w:space="0" w:color="auto"/>
        <w:right w:val="none" w:sz="0" w:space="0" w:color="auto"/>
      </w:divBdr>
    </w:div>
    <w:div w:id="1145972103">
      <w:bodyDiv w:val="1"/>
      <w:marLeft w:val="0"/>
      <w:marRight w:val="0"/>
      <w:marTop w:val="0"/>
      <w:marBottom w:val="0"/>
      <w:divBdr>
        <w:top w:val="none" w:sz="0" w:space="0" w:color="auto"/>
        <w:left w:val="none" w:sz="0" w:space="0" w:color="auto"/>
        <w:bottom w:val="none" w:sz="0" w:space="0" w:color="auto"/>
        <w:right w:val="none" w:sz="0" w:space="0" w:color="auto"/>
      </w:divBdr>
    </w:div>
    <w:div w:id="1146168546">
      <w:bodyDiv w:val="1"/>
      <w:marLeft w:val="0"/>
      <w:marRight w:val="0"/>
      <w:marTop w:val="0"/>
      <w:marBottom w:val="0"/>
      <w:divBdr>
        <w:top w:val="none" w:sz="0" w:space="0" w:color="auto"/>
        <w:left w:val="none" w:sz="0" w:space="0" w:color="auto"/>
        <w:bottom w:val="none" w:sz="0" w:space="0" w:color="auto"/>
        <w:right w:val="none" w:sz="0" w:space="0" w:color="auto"/>
      </w:divBdr>
    </w:div>
    <w:div w:id="1175069476">
      <w:bodyDiv w:val="1"/>
      <w:marLeft w:val="0"/>
      <w:marRight w:val="0"/>
      <w:marTop w:val="0"/>
      <w:marBottom w:val="0"/>
      <w:divBdr>
        <w:top w:val="none" w:sz="0" w:space="0" w:color="auto"/>
        <w:left w:val="none" w:sz="0" w:space="0" w:color="auto"/>
        <w:bottom w:val="none" w:sz="0" w:space="0" w:color="auto"/>
        <w:right w:val="none" w:sz="0" w:space="0" w:color="auto"/>
      </w:divBdr>
    </w:div>
    <w:div w:id="1176460509">
      <w:bodyDiv w:val="1"/>
      <w:marLeft w:val="0"/>
      <w:marRight w:val="0"/>
      <w:marTop w:val="0"/>
      <w:marBottom w:val="0"/>
      <w:divBdr>
        <w:top w:val="none" w:sz="0" w:space="0" w:color="auto"/>
        <w:left w:val="none" w:sz="0" w:space="0" w:color="auto"/>
        <w:bottom w:val="none" w:sz="0" w:space="0" w:color="auto"/>
        <w:right w:val="none" w:sz="0" w:space="0" w:color="auto"/>
      </w:divBdr>
    </w:div>
    <w:div w:id="1177115898">
      <w:bodyDiv w:val="1"/>
      <w:marLeft w:val="0"/>
      <w:marRight w:val="0"/>
      <w:marTop w:val="0"/>
      <w:marBottom w:val="0"/>
      <w:divBdr>
        <w:top w:val="none" w:sz="0" w:space="0" w:color="auto"/>
        <w:left w:val="none" w:sz="0" w:space="0" w:color="auto"/>
        <w:bottom w:val="none" w:sz="0" w:space="0" w:color="auto"/>
        <w:right w:val="none" w:sz="0" w:space="0" w:color="auto"/>
      </w:divBdr>
    </w:div>
    <w:div w:id="1185171166">
      <w:bodyDiv w:val="1"/>
      <w:marLeft w:val="0"/>
      <w:marRight w:val="0"/>
      <w:marTop w:val="0"/>
      <w:marBottom w:val="0"/>
      <w:divBdr>
        <w:top w:val="none" w:sz="0" w:space="0" w:color="auto"/>
        <w:left w:val="none" w:sz="0" w:space="0" w:color="auto"/>
        <w:bottom w:val="none" w:sz="0" w:space="0" w:color="auto"/>
        <w:right w:val="none" w:sz="0" w:space="0" w:color="auto"/>
      </w:divBdr>
    </w:div>
    <w:div w:id="1199511376">
      <w:bodyDiv w:val="1"/>
      <w:marLeft w:val="0"/>
      <w:marRight w:val="0"/>
      <w:marTop w:val="0"/>
      <w:marBottom w:val="0"/>
      <w:divBdr>
        <w:top w:val="none" w:sz="0" w:space="0" w:color="auto"/>
        <w:left w:val="none" w:sz="0" w:space="0" w:color="auto"/>
        <w:bottom w:val="none" w:sz="0" w:space="0" w:color="auto"/>
        <w:right w:val="none" w:sz="0" w:space="0" w:color="auto"/>
      </w:divBdr>
    </w:div>
    <w:div w:id="1199971308">
      <w:bodyDiv w:val="1"/>
      <w:marLeft w:val="0"/>
      <w:marRight w:val="0"/>
      <w:marTop w:val="0"/>
      <w:marBottom w:val="0"/>
      <w:divBdr>
        <w:top w:val="none" w:sz="0" w:space="0" w:color="auto"/>
        <w:left w:val="none" w:sz="0" w:space="0" w:color="auto"/>
        <w:bottom w:val="none" w:sz="0" w:space="0" w:color="auto"/>
        <w:right w:val="none" w:sz="0" w:space="0" w:color="auto"/>
      </w:divBdr>
    </w:div>
    <w:div w:id="1212040259">
      <w:bodyDiv w:val="1"/>
      <w:marLeft w:val="0"/>
      <w:marRight w:val="0"/>
      <w:marTop w:val="0"/>
      <w:marBottom w:val="0"/>
      <w:divBdr>
        <w:top w:val="none" w:sz="0" w:space="0" w:color="auto"/>
        <w:left w:val="none" w:sz="0" w:space="0" w:color="auto"/>
        <w:bottom w:val="none" w:sz="0" w:space="0" w:color="auto"/>
        <w:right w:val="none" w:sz="0" w:space="0" w:color="auto"/>
      </w:divBdr>
    </w:div>
    <w:div w:id="1219710662">
      <w:bodyDiv w:val="1"/>
      <w:marLeft w:val="0"/>
      <w:marRight w:val="0"/>
      <w:marTop w:val="0"/>
      <w:marBottom w:val="0"/>
      <w:divBdr>
        <w:top w:val="none" w:sz="0" w:space="0" w:color="auto"/>
        <w:left w:val="none" w:sz="0" w:space="0" w:color="auto"/>
        <w:bottom w:val="none" w:sz="0" w:space="0" w:color="auto"/>
        <w:right w:val="none" w:sz="0" w:space="0" w:color="auto"/>
      </w:divBdr>
    </w:div>
    <w:div w:id="1260678947">
      <w:bodyDiv w:val="1"/>
      <w:marLeft w:val="0"/>
      <w:marRight w:val="0"/>
      <w:marTop w:val="0"/>
      <w:marBottom w:val="0"/>
      <w:divBdr>
        <w:top w:val="none" w:sz="0" w:space="0" w:color="auto"/>
        <w:left w:val="none" w:sz="0" w:space="0" w:color="auto"/>
        <w:bottom w:val="none" w:sz="0" w:space="0" w:color="auto"/>
        <w:right w:val="none" w:sz="0" w:space="0" w:color="auto"/>
      </w:divBdr>
    </w:div>
    <w:div w:id="1264801448">
      <w:bodyDiv w:val="1"/>
      <w:marLeft w:val="0"/>
      <w:marRight w:val="0"/>
      <w:marTop w:val="0"/>
      <w:marBottom w:val="0"/>
      <w:divBdr>
        <w:top w:val="none" w:sz="0" w:space="0" w:color="auto"/>
        <w:left w:val="none" w:sz="0" w:space="0" w:color="auto"/>
        <w:bottom w:val="none" w:sz="0" w:space="0" w:color="auto"/>
        <w:right w:val="none" w:sz="0" w:space="0" w:color="auto"/>
      </w:divBdr>
    </w:div>
    <w:div w:id="1312101269">
      <w:bodyDiv w:val="1"/>
      <w:marLeft w:val="0"/>
      <w:marRight w:val="0"/>
      <w:marTop w:val="0"/>
      <w:marBottom w:val="0"/>
      <w:divBdr>
        <w:top w:val="none" w:sz="0" w:space="0" w:color="auto"/>
        <w:left w:val="none" w:sz="0" w:space="0" w:color="auto"/>
        <w:bottom w:val="none" w:sz="0" w:space="0" w:color="auto"/>
        <w:right w:val="none" w:sz="0" w:space="0" w:color="auto"/>
      </w:divBdr>
    </w:div>
    <w:div w:id="1334336114">
      <w:bodyDiv w:val="1"/>
      <w:marLeft w:val="0"/>
      <w:marRight w:val="0"/>
      <w:marTop w:val="0"/>
      <w:marBottom w:val="0"/>
      <w:divBdr>
        <w:top w:val="none" w:sz="0" w:space="0" w:color="auto"/>
        <w:left w:val="none" w:sz="0" w:space="0" w:color="auto"/>
        <w:bottom w:val="none" w:sz="0" w:space="0" w:color="auto"/>
        <w:right w:val="none" w:sz="0" w:space="0" w:color="auto"/>
      </w:divBdr>
    </w:div>
    <w:div w:id="1362516165">
      <w:bodyDiv w:val="1"/>
      <w:marLeft w:val="0"/>
      <w:marRight w:val="0"/>
      <w:marTop w:val="0"/>
      <w:marBottom w:val="0"/>
      <w:divBdr>
        <w:top w:val="none" w:sz="0" w:space="0" w:color="auto"/>
        <w:left w:val="none" w:sz="0" w:space="0" w:color="auto"/>
        <w:bottom w:val="none" w:sz="0" w:space="0" w:color="auto"/>
        <w:right w:val="none" w:sz="0" w:space="0" w:color="auto"/>
      </w:divBdr>
    </w:div>
    <w:div w:id="1367875602">
      <w:bodyDiv w:val="1"/>
      <w:marLeft w:val="0"/>
      <w:marRight w:val="0"/>
      <w:marTop w:val="0"/>
      <w:marBottom w:val="0"/>
      <w:divBdr>
        <w:top w:val="none" w:sz="0" w:space="0" w:color="auto"/>
        <w:left w:val="none" w:sz="0" w:space="0" w:color="auto"/>
        <w:bottom w:val="none" w:sz="0" w:space="0" w:color="auto"/>
        <w:right w:val="none" w:sz="0" w:space="0" w:color="auto"/>
      </w:divBdr>
    </w:div>
    <w:div w:id="1390378102">
      <w:bodyDiv w:val="1"/>
      <w:marLeft w:val="0"/>
      <w:marRight w:val="0"/>
      <w:marTop w:val="0"/>
      <w:marBottom w:val="0"/>
      <w:divBdr>
        <w:top w:val="none" w:sz="0" w:space="0" w:color="auto"/>
        <w:left w:val="none" w:sz="0" w:space="0" w:color="auto"/>
        <w:bottom w:val="none" w:sz="0" w:space="0" w:color="auto"/>
        <w:right w:val="none" w:sz="0" w:space="0" w:color="auto"/>
      </w:divBdr>
    </w:div>
    <w:div w:id="1421174283">
      <w:bodyDiv w:val="1"/>
      <w:marLeft w:val="0"/>
      <w:marRight w:val="0"/>
      <w:marTop w:val="0"/>
      <w:marBottom w:val="0"/>
      <w:divBdr>
        <w:top w:val="none" w:sz="0" w:space="0" w:color="auto"/>
        <w:left w:val="none" w:sz="0" w:space="0" w:color="auto"/>
        <w:bottom w:val="none" w:sz="0" w:space="0" w:color="auto"/>
        <w:right w:val="none" w:sz="0" w:space="0" w:color="auto"/>
      </w:divBdr>
    </w:div>
    <w:div w:id="1427774262">
      <w:bodyDiv w:val="1"/>
      <w:marLeft w:val="0"/>
      <w:marRight w:val="0"/>
      <w:marTop w:val="0"/>
      <w:marBottom w:val="0"/>
      <w:divBdr>
        <w:top w:val="none" w:sz="0" w:space="0" w:color="auto"/>
        <w:left w:val="none" w:sz="0" w:space="0" w:color="auto"/>
        <w:bottom w:val="none" w:sz="0" w:space="0" w:color="auto"/>
        <w:right w:val="none" w:sz="0" w:space="0" w:color="auto"/>
      </w:divBdr>
    </w:div>
    <w:div w:id="1439370441">
      <w:bodyDiv w:val="1"/>
      <w:marLeft w:val="0"/>
      <w:marRight w:val="0"/>
      <w:marTop w:val="0"/>
      <w:marBottom w:val="0"/>
      <w:divBdr>
        <w:top w:val="none" w:sz="0" w:space="0" w:color="auto"/>
        <w:left w:val="none" w:sz="0" w:space="0" w:color="auto"/>
        <w:bottom w:val="none" w:sz="0" w:space="0" w:color="auto"/>
        <w:right w:val="none" w:sz="0" w:space="0" w:color="auto"/>
      </w:divBdr>
    </w:div>
    <w:div w:id="1444380330">
      <w:bodyDiv w:val="1"/>
      <w:marLeft w:val="0"/>
      <w:marRight w:val="0"/>
      <w:marTop w:val="0"/>
      <w:marBottom w:val="0"/>
      <w:divBdr>
        <w:top w:val="none" w:sz="0" w:space="0" w:color="auto"/>
        <w:left w:val="none" w:sz="0" w:space="0" w:color="auto"/>
        <w:bottom w:val="none" w:sz="0" w:space="0" w:color="auto"/>
        <w:right w:val="none" w:sz="0" w:space="0" w:color="auto"/>
      </w:divBdr>
    </w:div>
    <w:div w:id="1447198000">
      <w:bodyDiv w:val="1"/>
      <w:marLeft w:val="0"/>
      <w:marRight w:val="0"/>
      <w:marTop w:val="0"/>
      <w:marBottom w:val="0"/>
      <w:divBdr>
        <w:top w:val="none" w:sz="0" w:space="0" w:color="auto"/>
        <w:left w:val="none" w:sz="0" w:space="0" w:color="auto"/>
        <w:bottom w:val="none" w:sz="0" w:space="0" w:color="auto"/>
        <w:right w:val="none" w:sz="0" w:space="0" w:color="auto"/>
      </w:divBdr>
    </w:div>
    <w:div w:id="1459756435">
      <w:bodyDiv w:val="1"/>
      <w:marLeft w:val="0"/>
      <w:marRight w:val="0"/>
      <w:marTop w:val="0"/>
      <w:marBottom w:val="0"/>
      <w:divBdr>
        <w:top w:val="none" w:sz="0" w:space="0" w:color="auto"/>
        <w:left w:val="none" w:sz="0" w:space="0" w:color="auto"/>
        <w:bottom w:val="none" w:sz="0" w:space="0" w:color="auto"/>
        <w:right w:val="none" w:sz="0" w:space="0" w:color="auto"/>
      </w:divBdr>
    </w:div>
    <w:div w:id="1461797746">
      <w:bodyDiv w:val="1"/>
      <w:marLeft w:val="0"/>
      <w:marRight w:val="0"/>
      <w:marTop w:val="0"/>
      <w:marBottom w:val="0"/>
      <w:divBdr>
        <w:top w:val="none" w:sz="0" w:space="0" w:color="auto"/>
        <w:left w:val="none" w:sz="0" w:space="0" w:color="auto"/>
        <w:bottom w:val="none" w:sz="0" w:space="0" w:color="auto"/>
        <w:right w:val="none" w:sz="0" w:space="0" w:color="auto"/>
      </w:divBdr>
    </w:div>
    <w:div w:id="1467772792">
      <w:bodyDiv w:val="1"/>
      <w:marLeft w:val="0"/>
      <w:marRight w:val="0"/>
      <w:marTop w:val="0"/>
      <w:marBottom w:val="0"/>
      <w:divBdr>
        <w:top w:val="none" w:sz="0" w:space="0" w:color="auto"/>
        <w:left w:val="none" w:sz="0" w:space="0" w:color="auto"/>
        <w:bottom w:val="none" w:sz="0" w:space="0" w:color="auto"/>
        <w:right w:val="none" w:sz="0" w:space="0" w:color="auto"/>
      </w:divBdr>
    </w:div>
    <w:div w:id="1473710648">
      <w:bodyDiv w:val="1"/>
      <w:marLeft w:val="0"/>
      <w:marRight w:val="0"/>
      <w:marTop w:val="0"/>
      <w:marBottom w:val="0"/>
      <w:divBdr>
        <w:top w:val="none" w:sz="0" w:space="0" w:color="auto"/>
        <w:left w:val="none" w:sz="0" w:space="0" w:color="auto"/>
        <w:bottom w:val="none" w:sz="0" w:space="0" w:color="auto"/>
        <w:right w:val="none" w:sz="0" w:space="0" w:color="auto"/>
      </w:divBdr>
    </w:div>
    <w:div w:id="1475413582">
      <w:bodyDiv w:val="1"/>
      <w:marLeft w:val="0"/>
      <w:marRight w:val="0"/>
      <w:marTop w:val="0"/>
      <w:marBottom w:val="0"/>
      <w:divBdr>
        <w:top w:val="none" w:sz="0" w:space="0" w:color="auto"/>
        <w:left w:val="none" w:sz="0" w:space="0" w:color="auto"/>
        <w:bottom w:val="none" w:sz="0" w:space="0" w:color="auto"/>
        <w:right w:val="none" w:sz="0" w:space="0" w:color="auto"/>
      </w:divBdr>
    </w:div>
    <w:div w:id="1476871923">
      <w:bodyDiv w:val="1"/>
      <w:marLeft w:val="0"/>
      <w:marRight w:val="0"/>
      <w:marTop w:val="0"/>
      <w:marBottom w:val="0"/>
      <w:divBdr>
        <w:top w:val="none" w:sz="0" w:space="0" w:color="auto"/>
        <w:left w:val="none" w:sz="0" w:space="0" w:color="auto"/>
        <w:bottom w:val="none" w:sz="0" w:space="0" w:color="auto"/>
        <w:right w:val="none" w:sz="0" w:space="0" w:color="auto"/>
      </w:divBdr>
    </w:div>
    <w:div w:id="1496415268">
      <w:bodyDiv w:val="1"/>
      <w:marLeft w:val="0"/>
      <w:marRight w:val="0"/>
      <w:marTop w:val="0"/>
      <w:marBottom w:val="0"/>
      <w:divBdr>
        <w:top w:val="none" w:sz="0" w:space="0" w:color="auto"/>
        <w:left w:val="none" w:sz="0" w:space="0" w:color="auto"/>
        <w:bottom w:val="none" w:sz="0" w:space="0" w:color="auto"/>
        <w:right w:val="none" w:sz="0" w:space="0" w:color="auto"/>
      </w:divBdr>
    </w:div>
    <w:div w:id="1500191313">
      <w:bodyDiv w:val="1"/>
      <w:marLeft w:val="0"/>
      <w:marRight w:val="0"/>
      <w:marTop w:val="0"/>
      <w:marBottom w:val="0"/>
      <w:divBdr>
        <w:top w:val="none" w:sz="0" w:space="0" w:color="auto"/>
        <w:left w:val="none" w:sz="0" w:space="0" w:color="auto"/>
        <w:bottom w:val="none" w:sz="0" w:space="0" w:color="auto"/>
        <w:right w:val="none" w:sz="0" w:space="0" w:color="auto"/>
      </w:divBdr>
    </w:div>
    <w:div w:id="1520074448">
      <w:bodyDiv w:val="1"/>
      <w:marLeft w:val="0"/>
      <w:marRight w:val="0"/>
      <w:marTop w:val="0"/>
      <w:marBottom w:val="0"/>
      <w:divBdr>
        <w:top w:val="none" w:sz="0" w:space="0" w:color="auto"/>
        <w:left w:val="none" w:sz="0" w:space="0" w:color="auto"/>
        <w:bottom w:val="none" w:sz="0" w:space="0" w:color="auto"/>
        <w:right w:val="none" w:sz="0" w:space="0" w:color="auto"/>
      </w:divBdr>
    </w:div>
    <w:div w:id="1526164687">
      <w:bodyDiv w:val="1"/>
      <w:marLeft w:val="0"/>
      <w:marRight w:val="0"/>
      <w:marTop w:val="0"/>
      <w:marBottom w:val="0"/>
      <w:divBdr>
        <w:top w:val="none" w:sz="0" w:space="0" w:color="auto"/>
        <w:left w:val="none" w:sz="0" w:space="0" w:color="auto"/>
        <w:bottom w:val="none" w:sz="0" w:space="0" w:color="auto"/>
        <w:right w:val="none" w:sz="0" w:space="0" w:color="auto"/>
      </w:divBdr>
    </w:div>
    <w:div w:id="1552383525">
      <w:bodyDiv w:val="1"/>
      <w:marLeft w:val="0"/>
      <w:marRight w:val="0"/>
      <w:marTop w:val="0"/>
      <w:marBottom w:val="0"/>
      <w:divBdr>
        <w:top w:val="none" w:sz="0" w:space="0" w:color="auto"/>
        <w:left w:val="none" w:sz="0" w:space="0" w:color="auto"/>
        <w:bottom w:val="none" w:sz="0" w:space="0" w:color="auto"/>
        <w:right w:val="none" w:sz="0" w:space="0" w:color="auto"/>
      </w:divBdr>
    </w:div>
    <w:div w:id="1568497782">
      <w:bodyDiv w:val="1"/>
      <w:marLeft w:val="0"/>
      <w:marRight w:val="0"/>
      <w:marTop w:val="0"/>
      <w:marBottom w:val="0"/>
      <w:divBdr>
        <w:top w:val="none" w:sz="0" w:space="0" w:color="auto"/>
        <w:left w:val="none" w:sz="0" w:space="0" w:color="auto"/>
        <w:bottom w:val="none" w:sz="0" w:space="0" w:color="auto"/>
        <w:right w:val="none" w:sz="0" w:space="0" w:color="auto"/>
      </w:divBdr>
    </w:div>
    <w:div w:id="1570729985">
      <w:bodyDiv w:val="1"/>
      <w:marLeft w:val="0"/>
      <w:marRight w:val="0"/>
      <w:marTop w:val="0"/>
      <w:marBottom w:val="0"/>
      <w:divBdr>
        <w:top w:val="none" w:sz="0" w:space="0" w:color="auto"/>
        <w:left w:val="none" w:sz="0" w:space="0" w:color="auto"/>
        <w:bottom w:val="none" w:sz="0" w:space="0" w:color="auto"/>
        <w:right w:val="none" w:sz="0" w:space="0" w:color="auto"/>
      </w:divBdr>
    </w:div>
    <w:div w:id="1573932090">
      <w:bodyDiv w:val="1"/>
      <w:marLeft w:val="0"/>
      <w:marRight w:val="0"/>
      <w:marTop w:val="0"/>
      <w:marBottom w:val="0"/>
      <w:divBdr>
        <w:top w:val="none" w:sz="0" w:space="0" w:color="auto"/>
        <w:left w:val="none" w:sz="0" w:space="0" w:color="auto"/>
        <w:bottom w:val="none" w:sz="0" w:space="0" w:color="auto"/>
        <w:right w:val="none" w:sz="0" w:space="0" w:color="auto"/>
      </w:divBdr>
    </w:div>
    <w:div w:id="1580990720">
      <w:bodyDiv w:val="1"/>
      <w:marLeft w:val="0"/>
      <w:marRight w:val="0"/>
      <w:marTop w:val="0"/>
      <w:marBottom w:val="0"/>
      <w:divBdr>
        <w:top w:val="none" w:sz="0" w:space="0" w:color="auto"/>
        <w:left w:val="none" w:sz="0" w:space="0" w:color="auto"/>
        <w:bottom w:val="none" w:sz="0" w:space="0" w:color="auto"/>
        <w:right w:val="none" w:sz="0" w:space="0" w:color="auto"/>
      </w:divBdr>
    </w:div>
    <w:div w:id="1598782299">
      <w:bodyDiv w:val="1"/>
      <w:marLeft w:val="0"/>
      <w:marRight w:val="0"/>
      <w:marTop w:val="0"/>
      <w:marBottom w:val="0"/>
      <w:divBdr>
        <w:top w:val="none" w:sz="0" w:space="0" w:color="auto"/>
        <w:left w:val="none" w:sz="0" w:space="0" w:color="auto"/>
        <w:bottom w:val="none" w:sz="0" w:space="0" w:color="auto"/>
        <w:right w:val="none" w:sz="0" w:space="0" w:color="auto"/>
      </w:divBdr>
    </w:div>
    <w:div w:id="1619683092">
      <w:bodyDiv w:val="1"/>
      <w:marLeft w:val="0"/>
      <w:marRight w:val="0"/>
      <w:marTop w:val="0"/>
      <w:marBottom w:val="0"/>
      <w:divBdr>
        <w:top w:val="none" w:sz="0" w:space="0" w:color="auto"/>
        <w:left w:val="none" w:sz="0" w:space="0" w:color="auto"/>
        <w:bottom w:val="none" w:sz="0" w:space="0" w:color="auto"/>
        <w:right w:val="none" w:sz="0" w:space="0" w:color="auto"/>
      </w:divBdr>
    </w:div>
    <w:div w:id="1625576280">
      <w:bodyDiv w:val="1"/>
      <w:marLeft w:val="0"/>
      <w:marRight w:val="0"/>
      <w:marTop w:val="0"/>
      <w:marBottom w:val="0"/>
      <w:divBdr>
        <w:top w:val="none" w:sz="0" w:space="0" w:color="auto"/>
        <w:left w:val="none" w:sz="0" w:space="0" w:color="auto"/>
        <w:bottom w:val="none" w:sz="0" w:space="0" w:color="auto"/>
        <w:right w:val="none" w:sz="0" w:space="0" w:color="auto"/>
      </w:divBdr>
    </w:div>
    <w:div w:id="1639842299">
      <w:bodyDiv w:val="1"/>
      <w:marLeft w:val="0"/>
      <w:marRight w:val="0"/>
      <w:marTop w:val="0"/>
      <w:marBottom w:val="0"/>
      <w:divBdr>
        <w:top w:val="none" w:sz="0" w:space="0" w:color="auto"/>
        <w:left w:val="none" w:sz="0" w:space="0" w:color="auto"/>
        <w:bottom w:val="none" w:sz="0" w:space="0" w:color="auto"/>
        <w:right w:val="none" w:sz="0" w:space="0" w:color="auto"/>
      </w:divBdr>
    </w:div>
    <w:div w:id="1653292002">
      <w:bodyDiv w:val="1"/>
      <w:marLeft w:val="0"/>
      <w:marRight w:val="0"/>
      <w:marTop w:val="0"/>
      <w:marBottom w:val="0"/>
      <w:divBdr>
        <w:top w:val="none" w:sz="0" w:space="0" w:color="auto"/>
        <w:left w:val="none" w:sz="0" w:space="0" w:color="auto"/>
        <w:bottom w:val="none" w:sz="0" w:space="0" w:color="auto"/>
        <w:right w:val="none" w:sz="0" w:space="0" w:color="auto"/>
      </w:divBdr>
    </w:div>
    <w:div w:id="1654331730">
      <w:bodyDiv w:val="1"/>
      <w:marLeft w:val="0"/>
      <w:marRight w:val="0"/>
      <w:marTop w:val="0"/>
      <w:marBottom w:val="0"/>
      <w:divBdr>
        <w:top w:val="none" w:sz="0" w:space="0" w:color="auto"/>
        <w:left w:val="none" w:sz="0" w:space="0" w:color="auto"/>
        <w:bottom w:val="none" w:sz="0" w:space="0" w:color="auto"/>
        <w:right w:val="none" w:sz="0" w:space="0" w:color="auto"/>
      </w:divBdr>
    </w:div>
    <w:div w:id="1658025599">
      <w:bodyDiv w:val="1"/>
      <w:marLeft w:val="0"/>
      <w:marRight w:val="0"/>
      <w:marTop w:val="0"/>
      <w:marBottom w:val="0"/>
      <w:divBdr>
        <w:top w:val="none" w:sz="0" w:space="0" w:color="auto"/>
        <w:left w:val="none" w:sz="0" w:space="0" w:color="auto"/>
        <w:bottom w:val="none" w:sz="0" w:space="0" w:color="auto"/>
        <w:right w:val="none" w:sz="0" w:space="0" w:color="auto"/>
      </w:divBdr>
    </w:div>
    <w:div w:id="1672179718">
      <w:bodyDiv w:val="1"/>
      <w:marLeft w:val="0"/>
      <w:marRight w:val="0"/>
      <w:marTop w:val="0"/>
      <w:marBottom w:val="0"/>
      <w:divBdr>
        <w:top w:val="none" w:sz="0" w:space="0" w:color="auto"/>
        <w:left w:val="none" w:sz="0" w:space="0" w:color="auto"/>
        <w:bottom w:val="none" w:sz="0" w:space="0" w:color="auto"/>
        <w:right w:val="none" w:sz="0" w:space="0" w:color="auto"/>
      </w:divBdr>
    </w:div>
    <w:div w:id="1690793432">
      <w:bodyDiv w:val="1"/>
      <w:marLeft w:val="0"/>
      <w:marRight w:val="0"/>
      <w:marTop w:val="0"/>
      <w:marBottom w:val="0"/>
      <w:divBdr>
        <w:top w:val="none" w:sz="0" w:space="0" w:color="auto"/>
        <w:left w:val="none" w:sz="0" w:space="0" w:color="auto"/>
        <w:bottom w:val="none" w:sz="0" w:space="0" w:color="auto"/>
        <w:right w:val="none" w:sz="0" w:space="0" w:color="auto"/>
      </w:divBdr>
    </w:div>
    <w:div w:id="1694066422">
      <w:bodyDiv w:val="1"/>
      <w:marLeft w:val="0"/>
      <w:marRight w:val="0"/>
      <w:marTop w:val="0"/>
      <w:marBottom w:val="0"/>
      <w:divBdr>
        <w:top w:val="none" w:sz="0" w:space="0" w:color="auto"/>
        <w:left w:val="none" w:sz="0" w:space="0" w:color="auto"/>
        <w:bottom w:val="none" w:sz="0" w:space="0" w:color="auto"/>
        <w:right w:val="none" w:sz="0" w:space="0" w:color="auto"/>
      </w:divBdr>
    </w:div>
    <w:div w:id="1703936558">
      <w:bodyDiv w:val="1"/>
      <w:marLeft w:val="0"/>
      <w:marRight w:val="0"/>
      <w:marTop w:val="0"/>
      <w:marBottom w:val="0"/>
      <w:divBdr>
        <w:top w:val="none" w:sz="0" w:space="0" w:color="auto"/>
        <w:left w:val="none" w:sz="0" w:space="0" w:color="auto"/>
        <w:bottom w:val="none" w:sz="0" w:space="0" w:color="auto"/>
        <w:right w:val="none" w:sz="0" w:space="0" w:color="auto"/>
      </w:divBdr>
    </w:div>
    <w:div w:id="1709910822">
      <w:bodyDiv w:val="1"/>
      <w:marLeft w:val="0"/>
      <w:marRight w:val="0"/>
      <w:marTop w:val="0"/>
      <w:marBottom w:val="0"/>
      <w:divBdr>
        <w:top w:val="none" w:sz="0" w:space="0" w:color="auto"/>
        <w:left w:val="none" w:sz="0" w:space="0" w:color="auto"/>
        <w:bottom w:val="none" w:sz="0" w:space="0" w:color="auto"/>
        <w:right w:val="none" w:sz="0" w:space="0" w:color="auto"/>
      </w:divBdr>
    </w:div>
    <w:div w:id="1730112892">
      <w:bodyDiv w:val="1"/>
      <w:marLeft w:val="0"/>
      <w:marRight w:val="0"/>
      <w:marTop w:val="0"/>
      <w:marBottom w:val="0"/>
      <w:divBdr>
        <w:top w:val="none" w:sz="0" w:space="0" w:color="auto"/>
        <w:left w:val="none" w:sz="0" w:space="0" w:color="auto"/>
        <w:bottom w:val="none" w:sz="0" w:space="0" w:color="auto"/>
        <w:right w:val="none" w:sz="0" w:space="0" w:color="auto"/>
      </w:divBdr>
    </w:div>
    <w:div w:id="1755005361">
      <w:bodyDiv w:val="1"/>
      <w:marLeft w:val="0"/>
      <w:marRight w:val="0"/>
      <w:marTop w:val="0"/>
      <w:marBottom w:val="0"/>
      <w:divBdr>
        <w:top w:val="none" w:sz="0" w:space="0" w:color="auto"/>
        <w:left w:val="none" w:sz="0" w:space="0" w:color="auto"/>
        <w:bottom w:val="none" w:sz="0" w:space="0" w:color="auto"/>
        <w:right w:val="none" w:sz="0" w:space="0" w:color="auto"/>
      </w:divBdr>
    </w:div>
    <w:div w:id="1771659046">
      <w:bodyDiv w:val="1"/>
      <w:marLeft w:val="0"/>
      <w:marRight w:val="0"/>
      <w:marTop w:val="0"/>
      <w:marBottom w:val="0"/>
      <w:divBdr>
        <w:top w:val="none" w:sz="0" w:space="0" w:color="auto"/>
        <w:left w:val="none" w:sz="0" w:space="0" w:color="auto"/>
        <w:bottom w:val="none" w:sz="0" w:space="0" w:color="auto"/>
        <w:right w:val="none" w:sz="0" w:space="0" w:color="auto"/>
      </w:divBdr>
    </w:div>
    <w:div w:id="1782383170">
      <w:bodyDiv w:val="1"/>
      <w:marLeft w:val="0"/>
      <w:marRight w:val="0"/>
      <w:marTop w:val="0"/>
      <w:marBottom w:val="0"/>
      <w:divBdr>
        <w:top w:val="none" w:sz="0" w:space="0" w:color="auto"/>
        <w:left w:val="none" w:sz="0" w:space="0" w:color="auto"/>
        <w:bottom w:val="none" w:sz="0" w:space="0" w:color="auto"/>
        <w:right w:val="none" w:sz="0" w:space="0" w:color="auto"/>
      </w:divBdr>
    </w:div>
    <w:div w:id="1782803691">
      <w:bodyDiv w:val="1"/>
      <w:marLeft w:val="0"/>
      <w:marRight w:val="0"/>
      <w:marTop w:val="0"/>
      <w:marBottom w:val="0"/>
      <w:divBdr>
        <w:top w:val="none" w:sz="0" w:space="0" w:color="auto"/>
        <w:left w:val="none" w:sz="0" w:space="0" w:color="auto"/>
        <w:bottom w:val="none" w:sz="0" w:space="0" w:color="auto"/>
        <w:right w:val="none" w:sz="0" w:space="0" w:color="auto"/>
      </w:divBdr>
    </w:div>
    <w:div w:id="1789003468">
      <w:bodyDiv w:val="1"/>
      <w:marLeft w:val="0"/>
      <w:marRight w:val="0"/>
      <w:marTop w:val="0"/>
      <w:marBottom w:val="0"/>
      <w:divBdr>
        <w:top w:val="none" w:sz="0" w:space="0" w:color="auto"/>
        <w:left w:val="none" w:sz="0" w:space="0" w:color="auto"/>
        <w:bottom w:val="none" w:sz="0" w:space="0" w:color="auto"/>
        <w:right w:val="none" w:sz="0" w:space="0" w:color="auto"/>
      </w:divBdr>
    </w:div>
    <w:div w:id="1795565134">
      <w:bodyDiv w:val="1"/>
      <w:marLeft w:val="0"/>
      <w:marRight w:val="0"/>
      <w:marTop w:val="0"/>
      <w:marBottom w:val="0"/>
      <w:divBdr>
        <w:top w:val="none" w:sz="0" w:space="0" w:color="auto"/>
        <w:left w:val="none" w:sz="0" w:space="0" w:color="auto"/>
        <w:bottom w:val="none" w:sz="0" w:space="0" w:color="auto"/>
        <w:right w:val="none" w:sz="0" w:space="0" w:color="auto"/>
      </w:divBdr>
    </w:div>
    <w:div w:id="1796749360">
      <w:bodyDiv w:val="1"/>
      <w:marLeft w:val="0"/>
      <w:marRight w:val="0"/>
      <w:marTop w:val="0"/>
      <w:marBottom w:val="0"/>
      <w:divBdr>
        <w:top w:val="none" w:sz="0" w:space="0" w:color="auto"/>
        <w:left w:val="none" w:sz="0" w:space="0" w:color="auto"/>
        <w:bottom w:val="none" w:sz="0" w:space="0" w:color="auto"/>
        <w:right w:val="none" w:sz="0" w:space="0" w:color="auto"/>
      </w:divBdr>
    </w:div>
    <w:div w:id="1808475204">
      <w:bodyDiv w:val="1"/>
      <w:marLeft w:val="0"/>
      <w:marRight w:val="0"/>
      <w:marTop w:val="0"/>
      <w:marBottom w:val="0"/>
      <w:divBdr>
        <w:top w:val="none" w:sz="0" w:space="0" w:color="auto"/>
        <w:left w:val="none" w:sz="0" w:space="0" w:color="auto"/>
        <w:bottom w:val="none" w:sz="0" w:space="0" w:color="auto"/>
        <w:right w:val="none" w:sz="0" w:space="0" w:color="auto"/>
      </w:divBdr>
    </w:div>
    <w:div w:id="1854611018">
      <w:bodyDiv w:val="1"/>
      <w:marLeft w:val="0"/>
      <w:marRight w:val="0"/>
      <w:marTop w:val="0"/>
      <w:marBottom w:val="0"/>
      <w:divBdr>
        <w:top w:val="none" w:sz="0" w:space="0" w:color="auto"/>
        <w:left w:val="none" w:sz="0" w:space="0" w:color="auto"/>
        <w:bottom w:val="none" w:sz="0" w:space="0" w:color="auto"/>
        <w:right w:val="none" w:sz="0" w:space="0" w:color="auto"/>
      </w:divBdr>
    </w:div>
    <w:div w:id="1855413870">
      <w:bodyDiv w:val="1"/>
      <w:marLeft w:val="0"/>
      <w:marRight w:val="0"/>
      <w:marTop w:val="0"/>
      <w:marBottom w:val="0"/>
      <w:divBdr>
        <w:top w:val="none" w:sz="0" w:space="0" w:color="auto"/>
        <w:left w:val="none" w:sz="0" w:space="0" w:color="auto"/>
        <w:bottom w:val="none" w:sz="0" w:space="0" w:color="auto"/>
        <w:right w:val="none" w:sz="0" w:space="0" w:color="auto"/>
      </w:divBdr>
    </w:div>
    <w:div w:id="1865557559">
      <w:bodyDiv w:val="1"/>
      <w:marLeft w:val="0"/>
      <w:marRight w:val="0"/>
      <w:marTop w:val="0"/>
      <w:marBottom w:val="0"/>
      <w:divBdr>
        <w:top w:val="none" w:sz="0" w:space="0" w:color="auto"/>
        <w:left w:val="none" w:sz="0" w:space="0" w:color="auto"/>
        <w:bottom w:val="none" w:sz="0" w:space="0" w:color="auto"/>
        <w:right w:val="none" w:sz="0" w:space="0" w:color="auto"/>
      </w:divBdr>
    </w:div>
    <w:div w:id="1869442955">
      <w:bodyDiv w:val="1"/>
      <w:marLeft w:val="0"/>
      <w:marRight w:val="0"/>
      <w:marTop w:val="0"/>
      <w:marBottom w:val="0"/>
      <w:divBdr>
        <w:top w:val="none" w:sz="0" w:space="0" w:color="auto"/>
        <w:left w:val="none" w:sz="0" w:space="0" w:color="auto"/>
        <w:bottom w:val="none" w:sz="0" w:space="0" w:color="auto"/>
        <w:right w:val="none" w:sz="0" w:space="0" w:color="auto"/>
      </w:divBdr>
    </w:div>
    <w:div w:id="1892115445">
      <w:bodyDiv w:val="1"/>
      <w:marLeft w:val="0"/>
      <w:marRight w:val="0"/>
      <w:marTop w:val="0"/>
      <w:marBottom w:val="0"/>
      <w:divBdr>
        <w:top w:val="none" w:sz="0" w:space="0" w:color="auto"/>
        <w:left w:val="none" w:sz="0" w:space="0" w:color="auto"/>
        <w:bottom w:val="none" w:sz="0" w:space="0" w:color="auto"/>
        <w:right w:val="none" w:sz="0" w:space="0" w:color="auto"/>
      </w:divBdr>
    </w:div>
    <w:div w:id="1893495247">
      <w:bodyDiv w:val="1"/>
      <w:marLeft w:val="0"/>
      <w:marRight w:val="0"/>
      <w:marTop w:val="0"/>
      <w:marBottom w:val="0"/>
      <w:divBdr>
        <w:top w:val="none" w:sz="0" w:space="0" w:color="auto"/>
        <w:left w:val="none" w:sz="0" w:space="0" w:color="auto"/>
        <w:bottom w:val="none" w:sz="0" w:space="0" w:color="auto"/>
        <w:right w:val="none" w:sz="0" w:space="0" w:color="auto"/>
      </w:divBdr>
    </w:div>
    <w:div w:id="1897624461">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682512">
      <w:bodyDiv w:val="1"/>
      <w:marLeft w:val="0"/>
      <w:marRight w:val="0"/>
      <w:marTop w:val="0"/>
      <w:marBottom w:val="0"/>
      <w:divBdr>
        <w:top w:val="none" w:sz="0" w:space="0" w:color="auto"/>
        <w:left w:val="none" w:sz="0" w:space="0" w:color="auto"/>
        <w:bottom w:val="none" w:sz="0" w:space="0" w:color="auto"/>
        <w:right w:val="none" w:sz="0" w:space="0" w:color="auto"/>
      </w:divBdr>
    </w:div>
    <w:div w:id="1920560636">
      <w:bodyDiv w:val="1"/>
      <w:marLeft w:val="0"/>
      <w:marRight w:val="0"/>
      <w:marTop w:val="0"/>
      <w:marBottom w:val="0"/>
      <w:divBdr>
        <w:top w:val="none" w:sz="0" w:space="0" w:color="auto"/>
        <w:left w:val="none" w:sz="0" w:space="0" w:color="auto"/>
        <w:bottom w:val="none" w:sz="0" w:space="0" w:color="auto"/>
        <w:right w:val="none" w:sz="0" w:space="0" w:color="auto"/>
      </w:divBdr>
    </w:div>
    <w:div w:id="1930888669">
      <w:bodyDiv w:val="1"/>
      <w:marLeft w:val="0"/>
      <w:marRight w:val="0"/>
      <w:marTop w:val="0"/>
      <w:marBottom w:val="0"/>
      <w:divBdr>
        <w:top w:val="none" w:sz="0" w:space="0" w:color="auto"/>
        <w:left w:val="none" w:sz="0" w:space="0" w:color="auto"/>
        <w:bottom w:val="none" w:sz="0" w:space="0" w:color="auto"/>
        <w:right w:val="none" w:sz="0" w:space="0" w:color="auto"/>
      </w:divBdr>
    </w:div>
    <w:div w:id="1934894150">
      <w:bodyDiv w:val="1"/>
      <w:marLeft w:val="0"/>
      <w:marRight w:val="0"/>
      <w:marTop w:val="0"/>
      <w:marBottom w:val="0"/>
      <w:divBdr>
        <w:top w:val="none" w:sz="0" w:space="0" w:color="auto"/>
        <w:left w:val="none" w:sz="0" w:space="0" w:color="auto"/>
        <w:bottom w:val="none" w:sz="0" w:space="0" w:color="auto"/>
        <w:right w:val="none" w:sz="0" w:space="0" w:color="auto"/>
      </w:divBdr>
    </w:div>
    <w:div w:id="1941569829">
      <w:bodyDiv w:val="1"/>
      <w:marLeft w:val="0"/>
      <w:marRight w:val="0"/>
      <w:marTop w:val="0"/>
      <w:marBottom w:val="0"/>
      <w:divBdr>
        <w:top w:val="none" w:sz="0" w:space="0" w:color="auto"/>
        <w:left w:val="none" w:sz="0" w:space="0" w:color="auto"/>
        <w:bottom w:val="none" w:sz="0" w:space="0" w:color="auto"/>
        <w:right w:val="none" w:sz="0" w:space="0" w:color="auto"/>
      </w:divBdr>
    </w:div>
    <w:div w:id="1943881766">
      <w:bodyDiv w:val="1"/>
      <w:marLeft w:val="0"/>
      <w:marRight w:val="0"/>
      <w:marTop w:val="0"/>
      <w:marBottom w:val="0"/>
      <w:divBdr>
        <w:top w:val="none" w:sz="0" w:space="0" w:color="auto"/>
        <w:left w:val="none" w:sz="0" w:space="0" w:color="auto"/>
        <w:bottom w:val="none" w:sz="0" w:space="0" w:color="auto"/>
        <w:right w:val="none" w:sz="0" w:space="0" w:color="auto"/>
      </w:divBdr>
    </w:div>
    <w:div w:id="1949579310">
      <w:bodyDiv w:val="1"/>
      <w:marLeft w:val="0"/>
      <w:marRight w:val="0"/>
      <w:marTop w:val="0"/>
      <w:marBottom w:val="0"/>
      <w:divBdr>
        <w:top w:val="none" w:sz="0" w:space="0" w:color="auto"/>
        <w:left w:val="none" w:sz="0" w:space="0" w:color="auto"/>
        <w:bottom w:val="none" w:sz="0" w:space="0" w:color="auto"/>
        <w:right w:val="none" w:sz="0" w:space="0" w:color="auto"/>
      </w:divBdr>
    </w:div>
    <w:div w:id="1954555667">
      <w:bodyDiv w:val="1"/>
      <w:marLeft w:val="0"/>
      <w:marRight w:val="0"/>
      <w:marTop w:val="0"/>
      <w:marBottom w:val="0"/>
      <w:divBdr>
        <w:top w:val="none" w:sz="0" w:space="0" w:color="auto"/>
        <w:left w:val="none" w:sz="0" w:space="0" w:color="auto"/>
        <w:bottom w:val="none" w:sz="0" w:space="0" w:color="auto"/>
        <w:right w:val="none" w:sz="0" w:space="0" w:color="auto"/>
      </w:divBdr>
    </w:div>
    <w:div w:id="1956675128">
      <w:bodyDiv w:val="1"/>
      <w:marLeft w:val="0"/>
      <w:marRight w:val="0"/>
      <w:marTop w:val="0"/>
      <w:marBottom w:val="0"/>
      <w:divBdr>
        <w:top w:val="none" w:sz="0" w:space="0" w:color="auto"/>
        <w:left w:val="none" w:sz="0" w:space="0" w:color="auto"/>
        <w:bottom w:val="none" w:sz="0" w:space="0" w:color="auto"/>
        <w:right w:val="none" w:sz="0" w:space="0" w:color="auto"/>
      </w:divBdr>
    </w:div>
    <w:div w:id="1962613531">
      <w:bodyDiv w:val="1"/>
      <w:marLeft w:val="0"/>
      <w:marRight w:val="0"/>
      <w:marTop w:val="0"/>
      <w:marBottom w:val="0"/>
      <w:divBdr>
        <w:top w:val="none" w:sz="0" w:space="0" w:color="auto"/>
        <w:left w:val="none" w:sz="0" w:space="0" w:color="auto"/>
        <w:bottom w:val="none" w:sz="0" w:space="0" w:color="auto"/>
        <w:right w:val="none" w:sz="0" w:space="0" w:color="auto"/>
      </w:divBdr>
    </w:div>
    <w:div w:id="1966812341">
      <w:bodyDiv w:val="1"/>
      <w:marLeft w:val="0"/>
      <w:marRight w:val="0"/>
      <w:marTop w:val="0"/>
      <w:marBottom w:val="0"/>
      <w:divBdr>
        <w:top w:val="none" w:sz="0" w:space="0" w:color="auto"/>
        <w:left w:val="none" w:sz="0" w:space="0" w:color="auto"/>
        <w:bottom w:val="none" w:sz="0" w:space="0" w:color="auto"/>
        <w:right w:val="none" w:sz="0" w:space="0" w:color="auto"/>
      </w:divBdr>
    </w:div>
    <w:div w:id="1980529095">
      <w:bodyDiv w:val="1"/>
      <w:marLeft w:val="0"/>
      <w:marRight w:val="0"/>
      <w:marTop w:val="0"/>
      <w:marBottom w:val="0"/>
      <w:divBdr>
        <w:top w:val="none" w:sz="0" w:space="0" w:color="auto"/>
        <w:left w:val="none" w:sz="0" w:space="0" w:color="auto"/>
        <w:bottom w:val="none" w:sz="0" w:space="0" w:color="auto"/>
        <w:right w:val="none" w:sz="0" w:space="0" w:color="auto"/>
      </w:divBdr>
    </w:div>
    <w:div w:id="1989704455">
      <w:bodyDiv w:val="1"/>
      <w:marLeft w:val="0"/>
      <w:marRight w:val="0"/>
      <w:marTop w:val="0"/>
      <w:marBottom w:val="0"/>
      <w:divBdr>
        <w:top w:val="none" w:sz="0" w:space="0" w:color="auto"/>
        <w:left w:val="none" w:sz="0" w:space="0" w:color="auto"/>
        <w:bottom w:val="none" w:sz="0" w:space="0" w:color="auto"/>
        <w:right w:val="none" w:sz="0" w:space="0" w:color="auto"/>
      </w:divBdr>
    </w:div>
    <w:div w:id="1992098643">
      <w:bodyDiv w:val="1"/>
      <w:marLeft w:val="0"/>
      <w:marRight w:val="0"/>
      <w:marTop w:val="0"/>
      <w:marBottom w:val="0"/>
      <w:divBdr>
        <w:top w:val="none" w:sz="0" w:space="0" w:color="auto"/>
        <w:left w:val="none" w:sz="0" w:space="0" w:color="auto"/>
        <w:bottom w:val="none" w:sz="0" w:space="0" w:color="auto"/>
        <w:right w:val="none" w:sz="0" w:space="0" w:color="auto"/>
      </w:divBdr>
    </w:div>
    <w:div w:id="2009360021">
      <w:bodyDiv w:val="1"/>
      <w:marLeft w:val="0"/>
      <w:marRight w:val="0"/>
      <w:marTop w:val="0"/>
      <w:marBottom w:val="0"/>
      <w:divBdr>
        <w:top w:val="none" w:sz="0" w:space="0" w:color="auto"/>
        <w:left w:val="none" w:sz="0" w:space="0" w:color="auto"/>
        <w:bottom w:val="none" w:sz="0" w:space="0" w:color="auto"/>
        <w:right w:val="none" w:sz="0" w:space="0" w:color="auto"/>
      </w:divBdr>
    </w:div>
    <w:div w:id="2025477964">
      <w:bodyDiv w:val="1"/>
      <w:marLeft w:val="0"/>
      <w:marRight w:val="0"/>
      <w:marTop w:val="0"/>
      <w:marBottom w:val="0"/>
      <w:divBdr>
        <w:top w:val="none" w:sz="0" w:space="0" w:color="auto"/>
        <w:left w:val="none" w:sz="0" w:space="0" w:color="auto"/>
        <w:bottom w:val="none" w:sz="0" w:space="0" w:color="auto"/>
        <w:right w:val="none" w:sz="0" w:space="0" w:color="auto"/>
      </w:divBdr>
    </w:div>
    <w:div w:id="2030376036">
      <w:bodyDiv w:val="1"/>
      <w:marLeft w:val="0"/>
      <w:marRight w:val="0"/>
      <w:marTop w:val="0"/>
      <w:marBottom w:val="0"/>
      <w:divBdr>
        <w:top w:val="none" w:sz="0" w:space="0" w:color="auto"/>
        <w:left w:val="none" w:sz="0" w:space="0" w:color="auto"/>
        <w:bottom w:val="none" w:sz="0" w:space="0" w:color="auto"/>
        <w:right w:val="none" w:sz="0" w:space="0" w:color="auto"/>
      </w:divBdr>
    </w:div>
    <w:div w:id="2034921869">
      <w:bodyDiv w:val="1"/>
      <w:marLeft w:val="0"/>
      <w:marRight w:val="0"/>
      <w:marTop w:val="0"/>
      <w:marBottom w:val="0"/>
      <w:divBdr>
        <w:top w:val="none" w:sz="0" w:space="0" w:color="auto"/>
        <w:left w:val="none" w:sz="0" w:space="0" w:color="auto"/>
        <w:bottom w:val="none" w:sz="0" w:space="0" w:color="auto"/>
        <w:right w:val="none" w:sz="0" w:space="0" w:color="auto"/>
      </w:divBdr>
    </w:div>
    <w:div w:id="2054844938">
      <w:bodyDiv w:val="1"/>
      <w:marLeft w:val="0"/>
      <w:marRight w:val="0"/>
      <w:marTop w:val="0"/>
      <w:marBottom w:val="0"/>
      <w:divBdr>
        <w:top w:val="none" w:sz="0" w:space="0" w:color="auto"/>
        <w:left w:val="none" w:sz="0" w:space="0" w:color="auto"/>
        <w:bottom w:val="none" w:sz="0" w:space="0" w:color="auto"/>
        <w:right w:val="none" w:sz="0" w:space="0" w:color="auto"/>
      </w:divBdr>
    </w:div>
    <w:div w:id="2057701512">
      <w:bodyDiv w:val="1"/>
      <w:marLeft w:val="0"/>
      <w:marRight w:val="0"/>
      <w:marTop w:val="0"/>
      <w:marBottom w:val="0"/>
      <w:divBdr>
        <w:top w:val="none" w:sz="0" w:space="0" w:color="auto"/>
        <w:left w:val="none" w:sz="0" w:space="0" w:color="auto"/>
        <w:bottom w:val="none" w:sz="0" w:space="0" w:color="auto"/>
        <w:right w:val="none" w:sz="0" w:space="0" w:color="auto"/>
      </w:divBdr>
    </w:div>
    <w:div w:id="2064332322">
      <w:bodyDiv w:val="1"/>
      <w:marLeft w:val="0"/>
      <w:marRight w:val="0"/>
      <w:marTop w:val="0"/>
      <w:marBottom w:val="0"/>
      <w:divBdr>
        <w:top w:val="none" w:sz="0" w:space="0" w:color="auto"/>
        <w:left w:val="none" w:sz="0" w:space="0" w:color="auto"/>
        <w:bottom w:val="none" w:sz="0" w:space="0" w:color="auto"/>
        <w:right w:val="none" w:sz="0" w:space="0" w:color="auto"/>
      </w:divBdr>
    </w:div>
    <w:div w:id="2105877452">
      <w:bodyDiv w:val="1"/>
      <w:marLeft w:val="0"/>
      <w:marRight w:val="0"/>
      <w:marTop w:val="0"/>
      <w:marBottom w:val="0"/>
      <w:divBdr>
        <w:top w:val="none" w:sz="0" w:space="0" w:color="auto"/>
        <w:left w:val="none" w:sz="0" w:space="0" w:color="auto"/>
        <w:bottom w:val="none" w:sz="0" w:space="0" w:color="auto"/>
        <w:right w:val="none" w:sz="0" w:space="0" w:color="auto"/>
      </w:divBdr>
    </w:div>
    <w:div w:id="2117359974">
      <w:bodyDiv w:val="1"/>
      <w:marLeft w:val="0"/>
      <w:marRight w:val="0"/>
      <w:marTop w:val="0"/>
      <w:marBottom w:val="0"/>
      <w:divBdr>
        <w:top w:val="none" w:sz="0" w:space="0" w:color="auto"/>
        <w:left w:val="none" w:sz="0" w:space="0" w:color="auto"/>
        <w:bottom w:val="none" w:sz="0" w:space="0" w:color="auto"/>
        <w:right w:val="none" w:sz="0" w:space="0" w:color="auto"/>
      </w:divBdr>
    </w:div>
    <w:div w:id="2121366942">
      <w:bodyDiv w:val="1"/>
      <w:marLeft w:val="0"/>
      <w:marRight w:val="0"/>
      <w:marTop w:val="0"/>
      <w:marBottom w:val="0"/>
      <w:divBdr>
        <w:top w:val="none" w:sz="0" w:space="0" w:color="auto"/>
        <w:left w:val="none" w:sz="0" w:space="0" w:color="auto"/>
        <w:bottom w:val="none" w:sz="0" w:space="0" w:color="auto"/>
        <w:right w:val="none" w:sz="0" w:space="0" w:color="auto"/>
      </w:divBdr>
    </w:div>
    <w:div w:id="2121877081">
      <w:bodyDiv w:val="1"/>
      <w:marLeft w:val="0"/>
      <w:marRight w:val="0"/>
      <w:marTop w:val="0"/>
      <w:marBottom w:val="0"/>
      <w:divBdr>
        <w:top w:val="none" w:sz="0" w:space="0" w:color="auto"/>
        <w:left w:val="none" w:sz="0" w:space="0" w:color="auto"/>
        <w:bottom w:val="none" w:sz="0" w:space="0" w:color="auto"/>
        <w:right w:val="none" w:sz="0" w:space="0" w:color="auto"/>
      </w:divBdr>
    </w:div>
    <w:div w:id="2122916533">
      <w:bodyDiv w:val="1"/>
      <w:marLeft w:val="0"/>
      <w:marRight w:val="0"/>
      <w:marTop w:val="0"/>
      <w:marBottom w:val="0"/>
      <w:divBdr>
        <w:top w:val="none" w:sz="0" w:space="0" w:color="auto"/>
        <w:left w:val="none" w:sz="0" w:space="0" w:color="auto"/>
        <w:bottom w:val="none" w:sz="0" w:space="0" w:color="auto"/>
        <w:right w:val="none" w:sz="0" w:space="0" w:color="auto"/>
      </w:divBdr>
    </w:div>
    <w:div w:id="2134051709">
      <w:bodyDiv w:val="1"/>
      <w:marLeft w:val="0"/>
      <w:marRight w:val="0"/>
      <w:marTop w:val="0"/>
      <w:marBottom w:val="0"/>
      <w:divBdr>
        <w:top w:val="none" w:sz="0" w:space="0" w:color="auto"/>
        <w:left w:val="none" w:sz="0" w:space="0" w:color="auto"/>
        <w:bottom w:val="none" w:sz="0" w:space="0" w:color="auto"/>
        <w:right w:val="none" w:sz="0" w:space="0" w:color="auto"/>
      </w:divBdr>
    </w:div>
    <w:div w:id="2142141090">
      <w:bodyDiv w:val="1"/>
      <w:marLeft w:val="0"/>
      <w:marRight w:val="0"/>
      <w:marTop w:val="0"/>
      <w:marBottom w:val="0"/>
      <w:divBdr>
        <w:top w:val="none" w:sz="0" w:space="0" w:color="auto"/>
        <w:left w:val="none" w:sz="0" w:space="0" w:color="auto"/>
        <w:bottom w:val="none" w:sz="0" w:space="0" w:color="auto"/>
        <w:right w:val="none" w:sz="0" w:space="0" w:color="auto"/>
      </w:divBdr>
    </w:div>
    <w:div w:id="21423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b:Tag>
    <b:SourceType>InternetSite</b:SourceType>
    <b:Guid>{FE2DE103-3AC0-B94E-B1FD-072D2F57C890}</b:Guid>
    <b:URL>This is due to a varety of factors. The first being that in general building telecom infrastructure is expensive, and without a clear return on investtemnt in these smaller areas, often times telecoms will negelct</b:URL>
    <b:Title>Estimated share of individuals using the internet worldwide and in rural and urban areas in 2020, by regional type</b:Title>
    <b:InternetSiteTitle>Statista</b:InternetSiteTitle>
    <b:Year>2021</b:Year>
    <b:Month>December</b:Month>
    <b:Day>9</b:Day>
    <b:Author>
      <b:Author>
        <b:NameList>
          <b:Person>
            <b:Last>S</b:Last>
            <b:First>O'Dea</b:First>
          </b:Person>
        </b:NameList>
      </b:Author>
    </b:Author>
    <b:RefOrder>1</b:RefOrder>
  </b:Source>
  <b:Source xmlns:b="http://schemas.openxmlformats.org/officeDocument/2006/bibliography">
    <b:Tag>Las19</b:Tag>
    <b:SourceType>InternetSite</b:SourceType>
    <b:Guid>{68E9E219-E50D-9A45-8F92-51B8DE717ADF}</b:Guid>
    <b:Author>
      <b:Author>
        <b:NameList>
          <b:Person>
            <b:Last>LaserPointer</b:Last>
          </b:Person>
        </b:NameList>
      </b:Author>
    </b:Author>
    <b:Title>What's the divergence on the Sharp 488nm GH04850B2G 55mW Laser Diode</b:Title>
    <b:InternetSiteTitle>LaserPointer</b:InternetSiteTitle>
    <b:URL>https://laserpointerforums.com/threads/hows-the-divergence-on-the-sharp-488nm-gh04850b2g-55mw-laser-diodes.105912/</b:URL>
    <b:Year>2019</b:Year>
    <b:Month>November</b:Month>
    <b:Day>21</b:Day>
    <b:RefOrder>12</b:RefOrder>
  </b:Source>
  <b:Source>
    <b:Tag>Var19</b:Tag>
    <b:SourceType>InternetSite</b:SourceType>
    <b:Guid>{9147ACE3-FC63-6D4F-93B7-D93025014EED}</b:Guid>
    <b:Author>
      <b:Author>
        <b:NameList>
          <b:Person>
            <b:Last>Photonlexicon</b:Last>
          </b:Person>
        </b:NameList>
      </b:Author>
    </b:Author>
    <b:Title>Photonlexicon</b:Title>
    <b:InternetSiteTitle>Photolexicon Forums</b:InternetSiteTitle>
    <b:URL>https://laserpointerforums.com/threads/hows-the-divergence-on-the-sharp-488nm-gh04850b2g-55mw-laser-diodes.105912/</b:URL>
    <b:Year>2018</b:Year>
    <b:Month>February</b:Month>
    <b:Day>01</b:Day>
    <b:RefOrder>13</b:RefOrder>
  </b:Source>
  <b:Source>
    <b:Tag>Don17</b:Tag>
    <b:SourceType>JournalArticle</b:SourceType>
    <b:Guid>{52C0A1CC-BBB7-FF4E-828A-0D81EB75B955}</b:Guid>
    <b:Title>Hexagonal Tessellation Model for Masting GSM Antenna; A Case Study of MTN Kumasi- East, Ghana October 2017International Journal of Applied Mathematics 30(1) Project: Generalized frequency re-use for uniform and non uniform cell range in telecommunication </b:Title>
    <b:Year>2017</b:Year>
    <b:Author>
      <b:Author>
        <b:NameList>
          <b:Person>
            <b:Last>Donkoh</b:Last>
            <b:First>Elvis</b:First>
            <b:Middle>Kobina</b:Middle>
          </b:Person>
          <b:Person>
            <b:Last>Amponsah</b:Last>
            <b:First>Samuel</b:First>
            <b:Middle>Kwame</b:Middle>
          </b:Person>
        </b:NameList>
      </b:Author>
    </b:Author>
    <b:JournalName>International Journal of Applied Mathematics</b:JournalName>
    <b:LCID>en-US</b:LCID>
    <b:RefOrder>3</b:RefOrder>
  </b:Source>
  <b:Source>
    <b:Tag>Rob17</b:Tag>
    <b:SourceType>InternetSite</b:SourceType>
    <b:Guid>{E3DE88BF-F3A4-784D-931D-3A45791DE8F1}</b:Guid>
    <b:Author>
      <b:Author>
        <b:NameList>
          <b:Person>
            <b:Last>Garner</b:Last>
            <b:First>Rob</b:First>
          </b:Person>
        </b:NameList>
      </b:Author>
    </b:Author>
    <b:Title>NASA</b:Title>
    <b:InternetSiteTitle>Solar Irradiance</b:InternetSiteTitle>
    <b:URL>https://www.nasa.gov/mission_pages/sdo/science/solar-irradiance.html</b:URL>
    <b:Year>2017</b:Year>
    <b:Month>November</b:Month>
    <b:Day>27</b:Day>
    <b:RefOrder>9</b:RefOrder>
  </b:Source>
  <b:Source>
    <b:Tag>Due16</b:Tag>
    <b:SourceType>DocumentFromInternetSite</b:SourceType>
    <b:Guid>{98EB9690-6973-E84A-A9D7-790F4582C5EF}</b:Guid>
    <b:Author>
      <b:Author>
        <b:NameList>
          <b:Person>
            <b:Last>Duerr</b:Last>
            <b:First>Thienpont</b:First>
          </b:Person>
        </b:NameList>
      </b:Author>
    </b:Author>
    <b:Title>SPIE.</b:Title>
    <b:InternetSiteTitle>Direct design of laser-beam shapers, zoom-beam expanders, and combinations thereof</b:InternetSiteTitle>
    <b:URL>https://www.spiedigitallibrary.org/conference-proceedings-of-spie/10021/100210K/Direct-design-of-laser-beam-shapers-zoom-beam-expanders-and/10.1117/12.2245400.short?SSO=1</b:URL>
    <b:Year>2016</b:Year>
    <b:Month>October</b:Month>
    <b:Day>31</b:Day>
    <b:RefOrder>14</b:RefOrder>
  </b:Source>
  <b:Source>
    <b:Tag>War00</b:Tag>
    <b:SourceType>Book</b:SourceType>
    <b:Guid>{39713EA9-8B13-2C43-AA4A-748423B56C91}</b:Guid>
    <b:Title>Modern Optical Engineering, Third Edition</b:Title>
    <b:Year>2000</b:Year>
    <b:Author>
      <b:Author>
        <b:NameList>
          <b:Person>
            <b:Last>Smith</b:Last>
            <b:First>Warren</b:First>
          </b:Person>
        </b:NameList>
      </b:Author>
    </b:Author>
    <b:Publisher>SPIE Press</b:Publisher>
    <b:RefOrder>15</b:RefOrder>
  </b:Source>
  <b:Source>
    <b:Tag>Joh04</b:Tag>
    <b:SourceType>Book</b:SourceType>
    <b:Guid>{E40E6DA0-4C2B-F745-9615-54AB172FEB23}</b:Guid>
    <b:Author>
      <b:Author>
        <b:NameList>
          <b:Person>
            <b:Last>Greivenkamp</b:Last>
            <b:First>John</b:First>
          </b:Person>
        </b:NameList>
      </b:Author>
    </b:Author>
    <b:Title>Field Guide to Geometrical Optics</b:Title>
    <b:Publisher>SPIE Press</b:Publisher>
    <b:Year>2004</b:Year>
    <b:RefOrder>16</b:RefOrder>
  </b:Source>
  <b:Source>
    <b:Tag>Lyn15</b:Tag>
    <b:SourceType>Book</b:SourceType>
    <b:Guid>{542D9818-0FE1-774E-B893-310B314AB6B7}</b:Guid>
    <b:Title>Embedded Computing and Mechatronics with the PIC32 Microcontroller</b:Title>
    <b:Year>2015</b:Year>
    <b:JournalName>Analytical Letters - TANDF</b:JournalName>
    <b:Author>
      <b:Author>
        <b:NameList>
          <b:Person>
            <b:Last>Lynch</b:Last>
          </b:Person>
          <b:Person>
            <b:Last>Marchuk</b:Last>
          </b:Person>
          <b:Person>
            <b:Last>Elwin</b:Last>
          </b:Person>
        </b:NameList>
      </b:Author>
    </b:Author>
    <b:Publisher>Science Direct</b:Publisher>
    <b:RefOrder>21</b:RefOrder>
  </b:Source>
  <b:Source>
    <b:Tag>Ard</b:Tag>
    <b:SourceType>InternetSite</b:SourceType>
    <b:Guid>{0A1D92C3-2940-374A-9F46-B7BF0461FFB7}</b:Guid>
    <b:Author>
      <b:Author>
        <b:Corporate>Arduino</b:Corporate>
      </b:Author>
    </b:Author>
    <b:Title>Arduino Due</b:Title>
    <b:InternetSiteTitle>Arduino</b:InternetSiteTitle>
    <b:URL>https://www.arduino.cc/en/pmwiki.php?n=Main/arduinoBoardDue</b:URL>
    <b:RefOrder>18</b:RefOrder>
  </b:Source>
  <b:Source>
    <b:Tag>Eco</b:Tag>
    <b:SourceType>InternetSite</b:SourceType>
    <b:Guid>{E13FD956-3D5F-D04C-BDEF-5CE9BE30E202}</b:Guid>
    <b:Author>
      <b:Author>
        <b:Corporate>Eco-Worthy</b:Corporate>
      </b:Author>
    </b:Author>
    <b:Title>25W 12V Polycrystalline Solar Panel</b:Title>
    <b:InternetSiteTitle>ECO-WORTHY</b:InternetSiteTitle>
    <b:URL>https://www.eco-worthy.com/products/25w-12v-polycrystalline-solar-panel</b:URL>
    <b:RefOrder>23</b:RefOrder>
  </b:Source>
  <b:Source>
    <b:Tag>Ren16</b:Tag>
    <b:SourceType>DocumentFromInternetSite</b:SourceType>
    <b:Guid>{7F5D659D-23D8-C444-A74F-E0712CAE1FA5}</b:Guid>
    <b:Title>ISL78365 Data Short</b:Title>
    <b:InternetSiteTitle>Mouser Electronics</b:InternetSiteTitle>
    <b:URL>https://www.mouser.com/datasheet/2/698/REN_isl78365_SDS_20160308-1713544.pdf</b:URL>
    <b:Year>2016</b:Year>
    <b:Month>October</b:Month>
    <b:Day>20</b:Day>
    <b:Author>
      <b:Author>
        <b:Corporate>Renesas</b:Corporate>
      </b:Author>
    </b:Author>
    <b:RefOrder>20</b:RefOrder>
  </b:Source>
  <b:Source>
    <b:Tag>Opt</b:Tag>
    <b:SourceType>InternetSite</b:SourceType>
    <b:Guid>{EC1282C9-601A-DD4E-896D-54C0C1070CA8}</b:Guid>
    <b:Author>
      <b:Author>
        <b:Corporate>Opt Lasers</b:Corporate>
      </b:Author>
    </b:Author>
    <b:Title>LPLDD-1.5A -12V Laser Diode Driver</b:Title>
    <b:InternetSiteTitle>Opt Lasers</b:InternetSiteTitle>
    <b:URL>https://optlasers.com/medium-power-drivers/lpldd-15a-12v</b:URL>
    <b:RefOrder>19</b:RefOrder>
  </b:Source>
  <b:Source>
    <b:Tag>Osr21</b:Tag>
    <b:SourceType>DocumentFromInternetSite</b:SourceType>
    <b:Guid>{38CEB045-B942-A64A-828E-325F56067C72}</b:Guid>
    <b:Author>
      <b:Author>
        <b:Corporate>Osram Opto Semiconductors</b:Corporate>
      </b:Author>
    </b:Author>
    <b:Title>Smart DIL SFH 3410</b:Title>
    <b:Year>2021</b:Year>
    <b:InternetSiteTitle>OSRAM Opto Semiconductors</b:InternetSiteTitle>
    <b:URL>https://www.osram.com/ecat/Smart%20DIL%20SFH%203410/com/en/class_pim_web_catalog_103489/prd_pim_device_2219680/</b:URL>
    <b:Month>June</b:Month>
    <b:Day>29</b:Day>
    <b:RefOrder>22</b:RefOrder>
  </b:Source>
  <b:Source>
    <b:Tag>Sha20</b:Tag>
    <b:SourceType>DocumentFromInternetSite</b:SourceType>
    <b:Guid>{2802C21B-2CF9-5A4E-9C7E-84F0BD6E15C9}</b:Guid>
    <b:Author>
      <b:Author>
        <b:Corporate>Sharp</b:Corporate>
      </b:Author>
    </b:Author>
    <b:Title>Specifications GH04850B2G Laser Diode</b:Title>
    <b:InternetSiteTitle>Socle-Tech</b:InternetSiteTitle>
    <b:URL>http://www.socle-tech.com/doc/IC%20Channel%20Product/SHARP_LASER/GH04850B2G.pdf</b:URL>
    <b:Year>2020</b:Year>
    <b:Month>June</b:Month>
    <b:Day>22</b:Day>
    <b:RefOrder>11</b:RefOrder>
  </b:Source>
  <b:Source>
    <b:Tag>Sta21</b:Tag>
    <b:SourceType>InternetSite</b:SourceType>
    <b:Guid>{7874C3AE-888A-A34C-8EB0-7984E987A045}</b:Guid>
    <b:Title>Order Starlink</b:Title>
    <b:InternetSiteTitle>Starlink</b:InternetSiteTitle>
    <b:URL>https://www.starlink.com/</b:URL>
    <b:Year>2021</b:Year>
    <b:RefOrder>8</b:RefOrder>
  </b:Source>
  <b:Source>
    <b:Tag>Tho</b:Tag>
    <b:SourceType>InternetSite</b:SourceType>
    <b:Guid>{8A80A389-F605-234B-9019-73685385AA88}</b:Guid>
    <b:Author>
      <b:Author>
        <b:Corporate>Thorlabs</b:Corporate>
      </b:Author>
    </b:Author>
    <b:Title>N-BK7 Plano-Convex Lenses (Uncoated)</b:Title>
    <b:InternetSiteTitle>Thorlabs</b:InternetSiteTitle>
    <b:URL>https://www.thorlabs.com/newgrouppage9.cfm?objectgroup_id=112</b:URL>
    <b:RefOrder>17</b:RefOrder>
  </b:Source>
  <b:Source>
    <b:Tag>Ben21</b:Tag>
    <b:SourceType>InternetSite</b:SourceType>
    <b:Guid>{EFA39AD1-692F-DB4F-A3B7-F9644DA468D4}</b:Guid>
    <b:Author>
      <b:Author>
        <b:NameList>
          <b:Person>
            <b:Last>Dada</b:Last>
            <b:First>Benjamin</b:First>
          </b:Person>
        </b:NameList>
      </b:Author>
    </b:Author>
    <b:Title>Elon Musk’s Starlink presence in Africa and how that affects Telcos</b:Title>
    <b:URL>https://www.benjamindada.com/elon-musks-starlink-presence-in-africa-and-the-telco-dilemma/</b:URL>
    <b:Year>2021</b:Year>
    <b:Month>May</b:Month>
    <b:Day>14</b:Day>
    <b:InternetSiteTitle>Benjamin Dada</b:InternetSiteTitle>
    <b:RefOrder>2</b:RefOrder>
  </b:Source>
  <b:Source>
    <b:Tag>Mic21</b:Tag>
    <b:SourceType>InternetSite</b:SourceType>
    <b:Guid>{233A579A-EFB0-6A4C-9FCB-43B21515DD9F}</b:Guid>
    <b:Author>
      <b:Author>
        <b:NameList>
          <b:Person>
            <b:Last>Kan</b:Last>
            <b:First>Micheal</b:First>
          </b:Person>
        </b:NameList>
      </b:Author>
    </b:Author>
    <b:Title>What Is Starlink? SpaceX's Much-Hyped Satellite Internet Service Explained</b:Title>
    <b:InternetSiteTitle>PCMag</b:InternetSiteTitle>
    <b:URL>https://www.pcmag.com/how-to/what-is-starlink-spacex-satellite-internet-service-explained</b:URL>
    <b:Year>2021</b:Year>
    <b:Month>March</b:Month>
    <b:Day>15</b:Day>
    <b:RefOrder>6</b:RefOrder>
  </b:Source>
  <b:Source>
    <b:Tag>And21</b:Tag>
    <b:SourceType>InternetSite</b:SourceType>
    <b:Guid>{8067A5DD-C0A0-C34F-BE1A-63893C740B4A}</b:Guid>
    <b:Author>
      <b:Author>
        <b:NameList>
          <b:Person>
            <b:Last>Marqardt</b:Last>
            <b:First>Andrew</b:First>
          </b:Person>
        </b:NameList>
      </b:Author>
    </b:Author>
    <b:Title>A SpaceX sattelite controversy is ading to Elon Musk's bad year in China</b:Title>
    <b:InternetSiteTitle>Fortune</b:InternetSiteTitle>
    <b:URL>https://fortune.com/2021/12/28/spacex-satellite-near-miss-elon-musk-china-tesla/</b:URL>
    <b:Year>2021</b:Year>
    <b:Month>December</b:Month>
    <b:Day>28</b:Day>
    <b:RefOrder>7</b:RefOrder>
  </b:Source>
  <b:Source>
    <b:Tag>Ala06</b:Tag>
    <b:SourceType>JournalArticle</b:SourceType>
    <b:Guid>{F0D44AA2-0149-BA4B-9B6A-54E12E465445}</b:Guid>
    <b:Author>
      <b:Author>
        <b:NameList>
          <b:Person>
            <b:Last>Reichow</b:Last>
            <b:First>Citek,</b:First>
            <b:Middle>Edlich</b:Middle>
          </b:Person>
        </b:NameList>
      </b:Author>
    </b:Author>
    <b:Title>ULTRAVIOLET AND SHORT WAVELENGTH VISIBLE LIGHT EXPOSURE: WHY ULTRAVIOLET PROTECTION ALONE IS NOT ADEQUATE</b:Title>
    <b:InternetSiteTitle>Ultraviolet and short wavelength visible light exposure: why ultraviolet protection alone is not adequate</b:InternetSiteTitle>
    <b:URL>https://pubmed.ncbi.nlm.nih.gov/17073573/</b:URL>
    <b:Year>2006</b:Year>
    <b:JournalName>JOURNAL OF LONG TERM EFFECTS OF MEDICAL IMPLANTS</b:JournalName>
    <b:RefOrder>10</b:RefOrder>
  </b:Source>
  <b:Source>
    <b:Tag>Dav14</b:Tag>
    <b:SourceType>InternetSite</b:SourceType>
    <b:Guid>{F20E2B02-5F31-A04F-8E94-0D87EFD542D6}</b:Guid>
    <b:Author>
      <b:Author>
        <b:NameList>
          <b:Person>
            <b:Last>Stern</b:Last>
            <b:First>David</b:First>
          </b:Person>
        </b:NameList>
      </b:Author>
    </b:Author>
    <b:Title>Distance to the Horizon</b:Title>
    <b:InternetSiteTitle>NASA</b:InternetSiteTitle>
    <b:URL>https://pwg.gsfc.nasa.gov/stargaze/Shorizon.htm</b:URL>
    <b:Year>2014</b:Year>
    <b:Month>April</b:Month>
    <b:Day>1</b:Day>
    <b:RefOrder>24</b:RefOrder>
  </b:Source>
  <b:Source>
    <b:Tag>Ast21</b:Tag>
    <b:SourceType>DocumentFromInternetSite</b:SourceType>
    <b:Guid>{9457EA09-1A12-8048-9E53-6AF80565DF70}</b:Guid>
    <b:Author>
      <b:Author>
        <b:NameList>
          <b:Person>
            <b:Last>Teller</b:Last>
            <b:First>Astro</b:First>
          </b:Person>
        </b:NameList>
      </b:Author>
    </b:Author>
    <b:Title>Loon's Final Flight</b:Title>
    <b:InternetSiteTitle>X Company Blog</b:InternetSiteTitle>
    <b:URL>https://blog.x.company/loons-final-flight-e9d699123a96?gi=b6d6e2096325</b:URL>
    <b:Year>2021</b:Year>
    <b:Month>January</b:Month>
    <b:Day>1</b:Day>
    <b:RefOrder>5</b:RefOrder>
  </b:Source>
  <b:Source>
    <b:Tag>Jam15</b:Tag>
    <b:SourceType>DocumentFromInternetSite</b:SourceType>
    <b:Guid>{3018D526-3C04-A44C-97EA-F56D17878D77}</b:Guid>
    <b:Title>The Feasibility of Google's Project Loon</b:Title>
    <b:Year>2015</b:Year>
    <b:Author>
      <b:Author>
        <b:NameList>
          <b:Person>
            <b:Last>Burr</b:Last>
            <b:First>James</b:First>
          </b:Person>
        </b:NameList>
      </b:Author>
    </b:Author>
    <b:URL>http://users.cecs.anu.edu.au/~Chris.Browne/student_work/example_work/15_2226_lp_jamesb.pdf</b:URL>
    <b:RefOrder>4</b:RefOrder>
  </b:Source>
</b:Sources>
</file>

<file path=customXml/itemProps1.xml><?xml version="1.0" encoding="utf-8"?>
<ds:datastoreItem xmlns:ds="http://schemas.openxmlformats.org/officeDocument/2006/customXml" ds:itemID="{11923D76-9A7C-D447-A517-3D77B61C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4932</Words>
  <Characters>28117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2021-12-31T00:57:00Z</cp:lastPrinted>
  <dcterms:created xsi:type="dcterms:W3CDTF">2021-12-31T00:57:00Z</dcterms:created>
  <dcterms:modified xsi:type="dcterms:W3CDTF">2021-12-31T02:48:00Z</dcterms:modified>
</cp:coreProperties>
</file>